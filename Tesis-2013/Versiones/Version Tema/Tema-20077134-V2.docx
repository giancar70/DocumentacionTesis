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176A29" w:rsidRDefault="00DE7BA9" w:rsidP="00397FB6">
            <w:pPr>
              <w:spacing w:before="60" w:after="20"/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del w:id="0" w:author="Johan Baldeon" w:date="2013-02-26T13:09:00Z">
              <w:r w:rsidRPr="00176A29" w:rsidDel="0088763D">
                <w:rPr>
                  <w:rFonts w:ascii="Arial" w:hAnsi="Arial" w:cs="Arial"/>
                  <w:b/>
                  <w:caps/>
                  <w:sz w:val="22"/>
                  <w:szCs w:val="22"/>
                </w:rPr>
                <w:delText>Análisis</w:delText>
              </w:r>
              <w:r w:rsidR="002B6556" w:rsidRPr="00176A29" w:rsidDel="0088763D">
                <w:rPr>
                  <w:rFonts w:ascii="Arial" w:hAnsi="Arial" w:cs="Arial"/>
                  <w:b/>
                  <w:caps/>
                  <w:sz w:val="22"/>
                  <w:szCs w:val="22"/>
                </w:rPr>
                <w:delText xml:space="preserve">, Diseño e </w:delText>
              </w:r>
              <w:r w:rsidRPr="00176A29" w:rsidDel="0088763D">
                <w:rPr>
                  <w:rFonts w:ascii="Arial" w:hAnsi="Arial" w:cs="Arial"/>
                  <w:b/>
                  <w:caps/>
                  <w:sz w:val="22"/>
                  <w:szCs w:val="22"/>
                </w:rPr>
                <w:delText>Implementación</w:delText>
              </w:r>
            </w:del>
            <w:ins w:id="1" w:author="Johan Baldeon" w:date="2013-02-26T13:09:00Z">
              <w:r w:rsidR="0088763D">
                <w:rPr>
                  <w:rFonts w:ascii="Arial" w:hAnsi="Arial" w:cs="Arial"/>
                  <w:b/>
                  <w:caps/>
                  <w:sz w:val="22"/>
                  <w:szCs w:val="22"/>
                </w:rPr>
                <w:t>DESARROLLO</w:t>
              </w:r>
            </w:ins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de una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solución </w:t>
            </w:r>
            <w:del w:id="2" w:author="Luffi" w:date="2013-02-22T00:46:00Z">
              <w:r w:rsidR="00F9254C" w:rsidRPr="00176A29" w:rsidDel="00982738">
                <w:rPr>
                  <w:rFonts w:ascii="Arial" w:hAnsi="Arial" w:cs="Arial"/>
                  <w:b/>
                  <w:caps/>
                  <w:sz w:val="22"/>
                  <w:szCs w:val="22"/>
                </w:rPr>
                <w:delText>open source</w:delText>
              </w:r>
            </w:del>
            <w:ins w:id="3" w:author="Luffi" w:date="2013-02-22T00:46:00Z">
              <w:del w:id="4" w:author="Johan Baldeon" w:date="2013-02-26T13:10:00Z">
                <w:r w:rsidR="00982738" w:rsidDel="00397FB6">
                  <w:rPr>
                    <w:rFonts w:ascii="Arial" w:hAnsi="Arial" w:cs="Arial"/>
                    <w:b/>
                    <w:caps/>
                    <w:sz w:val="22"/>
                    <w:szCs w:val="22"/>
                  </w:rPr>
                  <w:delText>software LIBRE</w:delText>
                </w:r>
              </w:del>
            </w:ins>
            <w:ins w:id="5" w:author="Johan Baldeon" w:date="2013-02-26T13:10:00Z">
              <w:r w:rsidR="00397FB6">
                <w:rPr>
                  <w:rFonts w:ascii="Arial" w:hAnsi="Arial" w:cs="Arial"/>
                  <w:b/>
                  <w:caps/>
                  <w:sz w:val="22"/>
                  <w:szCs w:val="22"/>
                </w:rPr>
                <w:t>PARA LA GESTIÓN</w:t>
              </w:r>
            </w:ins>
            <w:ins w:id="6" w:author="Luffi" w:date="2013-02-22T00:46:00Z">
              <w:r w:rsidR="00982738">
                <w:rPr>
                  <w:rFonts w:ascii="Arial" w:hAnsi="Arial" w:cs="Arial"/>
                  <w:b/>
                  <w:caps/>
                  <w:sz w:val="22"/>
                  <w:szCs w:val="22"/>
                </w:rPr>
                <w:t xml:space="preserve"> </w:t>
              </w:r>
            </w:ins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</w:t>
            </w:r>
            <w:del w:id="7" w:author="Johan Baldeon" w:date="2013-02-26T13:10:00Z">
              <w:r w:rsidR="00F9254C" w:rsidRPr="00176A29" w:rsidDel="00397FB6">
                <w:rPr>
                  <w:rFonts w:ascii="Arial" w:hAnsi="Arial" w:cs="Arial"/>
                  <w:b/>
                  <w:caps/>
                  <w:sz w:val="22"/>
                  <w:szCs w:val="22"/>
                </w:rPr>
                <w:delText xml:space="preserve">para </w:delText>
              </w:r>
            </w:del>
            <w:ins w:id="8" w:author="Johan Baldeon" w:date="2013-02-26T13:10:00Z">
              <w:r w:rsidR="00397FB6">
                <w:rPr>
                  <w:rFonts w:ascii="Arial" w:hAnsi="Arial" w:cs="Arial"/>
                  <w:b/>
                  <w:caps/>
                  <w:sz w:val="22"/>
                  <w:szCs w:val="22"/>
                </w:rPr>
                <w:t>DE</w:t>
              </w:r>
              <w:r w:rsidR="00397FB6" w:rsidRPr="00176A29">
                <w:rPr>
                  <w:rFonts w:ascii="Arial" w:hAnsi="Arial" w:cs="Arial"/>
                  <w:b/>
                  <w:caps/>
                  <w:sz w:val="22"/>
                  <w:szCs w:val="22"/>
                </w:rPr>
                <w:t xml:space="preserve"> </w:t>
              </w:r>
            </w:ins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una c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adena de 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c</w:t>
            </w:r>
            <w:r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afeterías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361656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 xml:space="preserve">Johan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Balde</w:t>
            </w:r>
            <w:ins w:id="9" w:author="Luffi" w:date="2013-02-22T00:48:00Z">
              <w:r w:rsidR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t>ó</w:t>
              </w:r>
            </w:ins>
            <w:del w:id="10" w:author="Luffi" w:date="2013-02-22T00:48:00Z">
              <w:r w:rsidDel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delText>o</w:delText>
              </w:r>
            </w:del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n</w:t>
            </w:r>
            <w:proofErr w:type="spellEnd"/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</w:t>
            </w:r>
            <w:ins w:id="11" w:author="Luffi" w:date="2013-02-22T00:49:00Z">
              <w:r w:rsidR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t>ó</w:t>
              </w:r>
            </w:ins>
            <w:bookmarkStart w:id="12" w:name="_GoBack"/>
            <w:bookmarkEnd w:id="12"/>
            <w:del w:id="13" w:author="Luffi" w:date="2013-02-22T00:49:00Z">
              <w:r w:rsidDel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delText>o</w:delText>
              </w:r>
            </w:del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Giancarlo </w:t>
            </w:r>
            <w:r w:rsidR="00F9254C">
              <w:rPr>
                <w:rFonts w:ascii="Arial" w:hAnsi="Arial" w:cs="Arial"/>
                <w:bCs/>
                <w:sz w:val="22"/>
                <w:szCs w:val="22"/>
              </w:rPr>
              <w:t xml:space="preserve">Rubén </w:t>
            </w:r>
            <w:r w:rsidRPr="00176A29">
              <w:rPr>
                <w:rFonts w:ascii="Arial" w:hAnsi="Arial" w:cs="Arial"/>
                <w:bCs/>
                <w:caps/>
                <w:sz w:val="22"/>
                <w:szCs w:val="22"/>
              </w:rPr>
              <w:t>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176A2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21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Diciembre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176A29" w:rsidRDefault="005F2A87" w:rsidP="00A60600">
      <w:pPr>
        <w:pStyle w:val="Textoindependiente"/>
        <w:rPr>
          <w:ins w:id="14" w:author="Luffi" w:date="2013-02-22T00:33:00Z"/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</w:t>
      </w:r>
      <w:ins w:id="15" w:author="Luffi" w:date="2013-02-22T00:31:00Z">
        <w:r w:rsidR="00176A29">
          <w:rPr>
            <w:rFonts w:ascii="Arial" w:hAnsi="Arial" w:cs="Arial"/>
            <w:szCs w:val="22"/>
            <w:lang w:val="es-ES_tradnl"/>
          </w:rPr>
          <w:t>s</w:t>
        </w:r>
      </w:ins>
      <w:r w:rsidR="00C24B62">
        <w:rPr>
          <w:rFonts w:ascii="Arial" w:hAnsi="Arial" w:cs="Arial"/>
          <w:szCs w:val="22"/>
          <w:lang w:val="es-ES_tradnl"/>
        </w:rPr>
        <w:t xml:space="preserve"> al público</w:t>
      </w:r>
      <w:r w:rsidR="00193633">
        <w:rPr>
          <w:rFonts w:ascii="Arial" w:hAnsi="Arial" w:cs="Arial"/>
          <w:szCs w:val="22"/>
          <w:lang w:val="es-ES_tradnl"/>
        </w:rPr>
        <w:t xml:space="preserve">, </w:t>
      </w:r>
      <w:del w:id="16" w:author="Luffi" w:date="2013-02-22T00:31:00Z">
        <w:r w:rsidR="00193633" w:rsidDel="00176A29">
          <w:rPr>
            <w:rFonts w:ascii="Arial" w:hAnsi="Arial" w:cs="Arial"/>
            <w:szCs w:val="22"/>
            <w:lang w:val="es-ES_tradnl"/>
          </w:rPr>
          <w:delText xml:space="preserve">entre </w:delText>
        </w:r>
      </w:del>
      <w:ins w:id="17" w:author="Luffi" w:date="2013-02-22T00:31:00Z">
        <w:r w:rsidR="00176A29">
          <w:rPr>
            <w:rFonts w:ascii="Arial" w:hAnsi="Arial" w:cs="Arial"/>
            <w:szCs w:val="22"/>
            <w:lang w:val="es-ES_tradnl"/>
          </w:rPr>
          <w:t xml:space="preserve">dentro de los cuales </w:t>
        </w:r>
      </w:ins>
      <w:del w:id="18" w:author="Luffi" w:date="2013-02-22T00:31:00Z">
        <w:r w:rsidR="00193633" w:rsidDel="00176A29">
          <w:rPr>
            <w:rFonts w:ascii="Arial" w:hAnsi="Arial" w:cs="Arial"/>
            <w:szCs w:val="22"/>
            <w:lang w:val="es-ES_tradnl"/>
          </w:rPr>
          <w:delText xml:space="preserve">los principales negocios </w:delText>
        </w:r>
      </w:del>
      <w:r w:rsidR="00193633">
        <w:rPr>
          <w:rFonts w:ascii="Arial" w:hAnsi="Arial" w:cs="Arial"/>
          <w:szCs w:val="22"/>
          <w:lang w:val="es-ES_tradnl"/>
        </w:rPr>
        <w:t>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</w:t>
      </w:r>
      <w:ins w:id="19" w:author="Luffi" w:date="2013-02-22T00:31:00Z">
        <w:r w:rsidR="00176A29">
          <w:rPr>
            <w:rFonts w:ascii="Arial" w:hAnsi="Arial" w:cs="Arial"/>
            <w:szCs w:val="22"/>
            <w:lang w:val="es-ES_tradnl"/>
          </w:rPr>
          <w:t xml:space="preserve"> como los principales</w:t>
        </w:r>
      </w:ins>
      <w:r w:rsidR="00C24B62">
        <w:rPr>
          <w:rFonts w:ascii="Arial" w:hAnsi="Arial" w:cs="Arial"/>
          <w:szCs w:val="22"/>
          <w:lang w:val="es-ES_tradnl"/>
        </w:rPr>
        <w:t xml:space="preserve">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</w:t>
      </w:r>
      <w:del w:id="20" w:author="Luffi" w:date="2013-02-22T00:33:00Z">
        <w:r w:rsidR="00193633" w:rsidDel="00B55713">
          <w:rPr>
            <w:rFonts w:ascii="Arial" w:hAnsi="Arial" w:cs="Arial"/>
            <w:szCs w:val="22"/>
            <w:lang w:val="es-ES_tradnl"/>
          </w:rPr>
          <w:delText xml:space="preserve">inicialmente </w:delText>
        </w:r>
      </w:del>
      <w:r w:rsidR="00305941">
        <w:rPr>
          <w:rFonts w:ascii="Arial" w:hAnsi="Arial" w:cs="Arial"/>
          <w:szCs w:val="22"/>
          <w:lang w:val="es-ES_tradnl"/>
        </w:rPr>
        <w:t>cuentan con</w:t>
      </w:r>
      <w:r w:rsidR="00B55713">
        <w:rPr>
          <w:rFonts w:ascii="Arial" w:hAnsi="Arial" w:cs="Arial"/>
          <w:szCs w:val="22"/>
          <w:lang w:val="es-ES_tradnl"/>
        </w:rPr>
        <w:t xml:space="preserve"> diversos </w:t>
      </w:r>
      <w:r w:rsidR="00305941">
        <w:rPr>
          <w:rFonts w:ascii="Arial" w:hAnsi="Arial" w:cs="Arial"/>
          <w:szCs w:val="22"/>
          <w:lang w:val="es-ES_tradnl"/>
        </w:rPr>
        <w:t xml:space="preserve">procesos </w:t>
      </w:r>
      <w:del w:id="21" w:author="Luffi" w:date="2013-02-22T00:32:00Z">
        <w:r w:rsidR="00073A2C" w:rsidDel="00176A29">
          <w:rPr>
            <w:rFonts w:ascii="Arial" w:hAnsi="Arial" w:cs="Arial"/>
            <w:szCs w:val="22"/>
            <w:lang w:val="es-ES_tradnl"/>
          </w:rPr>
          <w:delText xml:space="preserve">dentro de la empresa </w:delText>
        </w:r>
      </w:del>
      <w:r w:rsidR="00073A2C">
        <w:rPr>
          <w:rFonts w:ascii="Arial" w:hAnsi="Arial" w:cs="Arial"/>
          <w:szCs w:val="22"/>
          <w:lang w:val="es-ES_tradnl"/>
        </w:rPr>
        <w:t xml:space="preserve">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 xml:space="preserve">que </w:t>
      </w:r>
      <w:ins w:id="22" w:author="Luffi" w:date="2013-02-22T00:34:00Z">
        <w:r w:rsidR="00B55713">
          <w:rPr>
            <w:rFonts w:ascii="Arial" w:hAnsi="Arial" w:cs="Arial"/>
            <w:szCs w:val="22"/>
            <w:lang w:val="es-ES_tradnl"/>
          </w:rPr>
          <w:t>en la medida que aumentan los clientes comienzan a afectar la calidad del servicio</w:t>
        </w:r>
      </w:ins>
      <w:ins w:id="23" w:author="Luffi" w:date="2013-02-22T00:35:00Z">
        <w:r w:rsidR="00B55713">
          <w:rPr>
            <w:rFonts w:ascii="Arial" w:hAnsi="Arial" w:cs="Arial"/>
            <w:szCs w:val="22"/>
            <w:lang w:val="es-ES_tradnl"/>
          </w:rPr>
          <w:t xml:space="preserve"> como por ejemplo no contar con stock suficiente para preparar productos que regularmente consumen sus clientes, o perderlos</w:t>
        </w:r>
      </w:ins>
      <w:ins w:id="24" w:author="Luffi" w:date="2013-02-22T00:38:00Z">
        <w:r w:rsidR="00B55713">
          <w:rPr>
            <w:rFonts w:ascii="Arial" w:hAnsi="Arial" w:cs="Arial"/>
            <w:szCs w:val="22"/>
            <w:lang w:val="es-ES_tradnl"/>
          </w:rPr>
          <w:t xml:space="preserve"> (excederse de la fecha de vencimiento)</w:t>
        </w:r>
      </w:ins>
      <w:ins w:id="25" w:author="Luffi" w:date="2013-02-22T00:35:00Z">
        <w:r w:rsidR="00B55713">
          <w:rPr>
            <w:rFonts w:ascii="Arial" w:hAnsi="Arial" w:cs="Arial"/>
            <w:szCs w:val="22"/>
            <w:lang w:val="es-ES_tradnl"/>
          </w:rPr>
          <w:t xml:space="preserve"> pues se tiene</w:t>
        </w:r>
      </w:ins>
      <w:ins w:id="26" w:author="Luffi" w:date="2013-02-22T00:39:00Z">
        <w:r w:rsidR="00B55713">
          <w:rPr>
            <w:rFonts w:ascii="Arial" w:hAnsi="Arial" w:cs="Arial"/>
            <w:szCs w:val="22"/>
            <w:lang w:val="es-ES_tradnl"/>
          </w:rPr>
          <w:t xml:space="preserve"> un</w:t>
        </w:r>
      </w:ins>
      <w:ins w:id="27" w:author="Luffi" w:date="2013-02-22T00:35:00Z">
        <w:r w:rsidR="00B55713">
          <w:rPr>
            <w:rFonts w:ascii="Arial" w:hAnsi="Arial" w:cs="Arial"/>
            <w:szCs w:val="22"/>
            <w:lang w:val="es-ES_tradnl"/>
          </w:rPr>
          <w:t xml:space="preserve"> sobre stock</w:t>
        </w:r>
      </w:ins>
      <w:ins w:id="28" w:author="Luffi" w:date="2013-02-22T00:38:00Z">
        <w:r w:rsidR="00B55713">
          <w:rPr>
            <w:rFonts w:ascii="Arial" w:hAnsi="Arial" w:cs="Arial"/>
            <w:szCs w:val="22"/>
            <w:lang w:val="es-ES_tradnl"/>
          </w:rPr>
          <w:t xml:space="preserve"> y hay poco consumo</w:t>
        </w:r>
      </w:ins>
      <w:ins w:id="29" w:author="Luffi" w:date="2013-02-22T00:36:00Z">
        <w:r w:rsidR="00B55713">
          <w:rPr>
            <w:rFonts w:ascii="Arial" w:hAnsi="Arial" w:cs="Arial"/>
            <w:szCs w:val="22"/>
            <w:lang w:val="es-ES_tradnl"/>
          </w:rPr>
          <w:t xml:space="preserve">. </w:t>
        </w:r>
      </w:ins>
      <w:del w:id="30" w:author="Luffi" w:date="2013-02-22T00:35:00Z">
        <w:r w:rsidR="00073A2C" w:rsidDel="00B55713">
          <w:rPr>
            <w:rFonts w:ascii="Arial" w:hAnsi="Arial" w:cs="Arial"/>
            <w:szCs w:val="22"/>
            <w:lang w:val="es-ES_tradnl"/>
          </w:rPr>
          <w:delText>dificultan al momento de la atención al cliente.</w:delText>
        </w:r>
        <w:r w:rsidR="0025137D" w:rsidDel="00B55713">
          <w:rPr>
            <w:rFonts w:ascii="Arial" w:hAnsi="Arial" w:cs="Arial"/>
            <w:szCs w:val="22"/>
            <w:lang w:val="es-ES_tradnl"/>
          </w:rPr>
          <w:delText xml:space="preserve"> </w:delText>
        </w:r>
      </w:del>
    </w:p>
    <w:p w:rsidR="00176A29" w:rsidRDefault="00176A29" w:rsidP="00A60600">
      <w:pPr>
        <w:pStyle w:val="Textoindependiente"/>
        <w:rPr>
          <w:ins w:id="31" w:author="Luffi" w:date="2013-02-22T00:39:00Z"/>
          <w:rFonts w:ascii="Arial" w:hAnsi="Arial" w:cs="Arial"/>
          <w:szCs w:val="22"/>
          <w:lang w:val="es-ES_tradnl"/>
        </w:rPr>
      </w:pPr>
    </w:p>
    <w:p w:rsidR="00B55713" w:rsidRDefault="00B55713" w:rsidP="00B55713">
      <w:pPr>
        <w:pStyle w:val="Textoindependiente"/>
        <w:rPr>
          <w:ins w:id="32" w:author="Luffi" w:date="2013-02-22T00:42:00Z"/>
          <w:rFonts w:ascii="Arial" w:hAnsi="Arial" w:cs="Arial"/>
          <w:szCs w:val="22"/>
          <w:lang w:val="es-ES_tradnl"/>
        </w:rPr>
      </w:pPr>
      <w:ins w:id="33" w:author="Luffi" w:date="2013-02-22T00:40:00Z">
        <w:r>
          <w:rPr>
            <w:rFonts w:ascii="Arial" w:hAnsi="Arial" w:cs="Arial"/>
            <w:szCs w:val="22"/>
            <w:lang w:val="es-ES_tradnl"/>
          </w:rPr>
          <w:t xml:space="preserve">Algunas soluciones que existen localmente han sido desarrolladas en tecnologías </w:t>
        </w:r>
      </w:ins>
      <w:ins w:id="34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(hoy) </w:t>
        </w:r>
      </w:ins>
      <w:ins w:id="35" w:author="Luffi" w:date="2013-02-22T00:40:00Z">
        <w:r>
          <w:rPr>
            <w:rFonts w:ascii="Arial" w:hAnsi="Arial" w:cs="Arial"/>
            <w:szCs w:val="22"/>
            <w:lang w:val="es-ES_tradnl"/>
          </w:rPr>
          <w:t>obsoletas o tienen un costo inaccesible a much</w:t>
        </w:r>
      </w:ins>
      <w:ins w:id="36" w:author="Luffi" w:date="2013-02-22T00:41:00Z">
        <w:r>
          <w:rPr>
            <w:rFonts w:ascii="Arial" w:hAnsi="Arial" w:cs="Arial"/>
            <w:szCs w:val="22"/>
            <w:lang w:val="es-ES_tradnl"/>
          </w:rPr>
          <w:t>a</w:t>
        </w:r>
      </w:ins>
      <w:ins w:id="37" w:author="Luffi" w:date="2013-02-22T00:40:00Z">
        <w:r>
          <w:rPr>
            <w:rFonts w:ascii="Arial" w:hAnsi="Arial" w:cs="Arial"/>
            <w:szCs w:val="22"/>
            <w:lang w:val="es-ES_tradnl"/>
          </w:rPr>
          <w:t xml:space="preserve">s </w:t>
        </w:r>
      </w:ins>
      <w:ins w:id="38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pequeñas cadenas de cafetería; </w:t>
        </w:r>
      </w:ins>
      <w:ins w:id="39" w:author="Luffi" w:date="2013-02-22T00:42:00Z">
        <w:r>
          <w:rPr>
            <w:rFonts w:ascii="Arial" w:hAnsi="Arial" w:cs="Arial"/>
            <w:szCs w:val="22"/>
            <w:lang w:val="es-ES_tradnl"/>
          </w:rPr>
          <w:t>por lo que se hace necesario hacer un desarrollo para este tipo de comercios</w:t>
        </w:r>
      </w:ins>
      <w:ins w:id="40" w:author="Johan Baldeon" w:date="2013-02-26T13:02:00Z">
        <w:r w:rsidR="0088763D">
          <w:rPr>
            <w:rFonts w:ascii="Arial" w:hAnsi="Arial" w:cs="Arial"/>
            <w:szCs w:val="22"/>
            <w:lang w:val="es-ES_tradnl"/>
          </w:rPr>
          <w:t xml:space="preserve">, además que </w:t>
        </w:r>
      </w:ins>
      <w:ins w:id="41" w:author="Johan Baldeon" w:date="2013-02-26T13:03:00Z">
        <w:r w:rsidR="0088763D">
          <w:rPr>
            <w:rFonts w:ascii="Arial" w:hAnsi="Arial" w:cs="Arial"/>
            <w:szCs w:val="22"/>
            <w:lang w:val="es-ES_tradnl"/>
          </w:rPr>
          <w:t>el</w:t>
        </w:r>
      </w:ins>
      <w:ins w:id="42" w:author="Johan Baldeon" w:date="2013-02-26T13:02:00Z">
        <w:r w:rsidR="0088763D">
          <w:rPr>
            <w:rFonts w:ascii="Arial" w:hAnsi="Arial" w:cs="Arial"/>
            <w:szCs w:val="22"/>
            <w:lang w:val="es-ES_tradnl"/>
          </w:rPr>
          <w:t xml:space="preserve"> acceso </w:t>
        </w:r>
      </w:ins>
      <w:ins w:id="43" w:author="Johan Baldeon" w:date="2013-02-26T13:03:00Z">
        <w:r w:rsidR="0088763D">
          <w:rPr>
            <w:rFonts w:ascii="Arial" w:hAnsi="Arial" w:cs="Arial"/>
            <w:szCs w:val="22"/>
            <w:lang w:val="es-ES_tradnl"/>
          </w:rPr>
          <w:t xml:space="preserve">a la solución debe </w:t>
        </w:r>
      </w:ins>
      <w:ins w:id="44" w:author="Johan Baldeon" w:date="2013-02-26T13:05:00Z">
        <w:r w:rsidR="0088763D">
          <w:rPr>
            <w:rFonts w:ascii="Arial" w:hAnsi="Arial" w:cs="Arial"/>
            <w:szCs w:val="22"/>
            <w:lang w:val="es-ES_tradnl"/>
          </w:rPr>
          <w:t>ser posible</w:t>
        </w:r>
      </w:ins>
      <w:ins w:id="45" w:author="Johan Baldeon" w:date="2013-02-26T13:03:00Z">
        <w:r w:rsidR="0088763D">
          <w:rPr>
            <w:rFonts w:ascii="Arial" w:hAnsi="Arial" w:cs="Arial"/>
            <w:szCs w:val="22"/>
            <w:lang w:val="es-ES_tradnl"/>
          </w:rPr>
          <w:t xml:space="preserve"> desde cualquier computadora con conexi</w:t>
        </w:r>
      </w:ins>
      <w:ins w:id="46" w:author="Johan Baldeon" w:date="2013-02-26T13:04:00Z">
        <w:r w:rsidR="0088763D">
          <w:rPr>
            <w:rFonts w:ascii="Arial" w:hAnsi="Arial" w:cs="Arial"/>
            <w:szCs w:val="22"/>
            <w:lang w:val="es-ES_tradnl"/>
          </w:rPr>
          <w:t xml:space="preserve">ón a Internet sin involucrar recursos de hardware </w:t>
        </w:r>
      </w:ins>
      <w:ins w:id="47" w:author="Johan Baldeon" w:date="2013-02-26T13:05:00Z">
        <w:r w:rsidR="0088763D">
          <w:rPr>
            <w:rFonts w:ascii="Arial" w:hAnsi="Arial" w:cs="Arial"/>
            <w:szCs w:val="22"/>
            <w:lang w:val="es-ES_tradnl"/>
          </w:rPr>
          <w:t>por</w:t>
        </w:r>
      </w:ins>
      <w:ins w:id="48" w:author="Johan Baldeon" w:date="2013-02-26T13:04:00Z">
        <w:r w:rsidR="0088763D">
          <w:rPr>
            <w:rFonts w:ascii="Arial" w:hAnsi="Arial" w:cs="Arial"/>
            <w:szCs w:val="22"/>
            <w:lang w:val="es-ES_tradnl"/>
          </w:rPr>
          <w:t xml:space="preserve"> parte del usuario</w:t>
        </w:r>
      </w:ins>
      <w:ins w:id="49" w:author="Luffi" w:date="2013-02-22T00:42:00Z">
        <w:r>
          <w:rPr>
            <w:rFonts w:ascii="Arial" w:hAnsi="Arial" w:cs="Arial"/>
            <w:szCs w:val="22"/>
            <w:lang w:val="es-ES_tradnl"/>
          </w:rPr>
          <w:t xml:space="preserve">. De otro lado, </w:t>
        </w:r>
      </w:ins>
      <w:ins w:id="50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el paradigma de </w:t>
        </w:r>
      </w:ins>
      <w:ins w:id="51" w:author="Luffi" w:date="2013-02-22T00:45:00Z">
        <w:del w:id="52" w:author="Johan Baldeon" w:date="2013-02-26T13:00:00Z">
          <w:r w:rsidR="00982738" w:rsidDel="0088763D">
            <w:rPr>
              <w:rFonts w:ascii="Arial" w:hAnsi="Arial" w:cs="Arial"/>
              <w:szCs w:val="22"/>
              <w:lang w:val="es-ES_tradnl"/>
            </w:rPr>
            <w:delText>open source</w:delText>
          </w:r>
        </w:del>
      </w:ins>
      <w:ins w:id="53" w:author="Johan Baldeon" w:date="2013-02-26T13:00:00Z">
        <w:r w:rsidR="0088763D">
          <w:rPr>
            <w:rFonts w:ascii="Arial" w:hAnsi="Arial" w:cs="Arial"/>
            <w:szCs w:val="22"/>
            <w:lang w:val="es-ES_tradnl"/>
          </w:rPr>
          <w:t>software libre</w:t>
        </w:r>
      </w:ins>
      <w:ins w:id="54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 y el establecimiento de una potencial comunidad </w:t>
        </w:r>
      </w:ins>
      <w:ins w:id="55" w:author="Luffi" w:date="2013-02-22T00:42:00Z">
        <w:r>
          <w:rPr>
            <w:rFonts w:ascii="Arial" w:hAnsi="Arial" w:cs="Arial"/>
            <w:szCs w:val="22"/>
            <w:lang w:val="es-ES_tradnl"/>
          </w:rPr>
          <w:t xml:space="preserve">que pueda continuar el desarrollo del producto es un esquema que ya se usa en otros </w:t>
        </w:r>
      </w:ins>
      <w:ins w:id="56" w:author="Luffi" w:date="2013-02-22T00:43:00Z">
        <w:r>
          <w:rPr>
            <w:rFonts w:ascii="Arial" w:hAnsi="Arial" w:cs="Arial"/>
            <w:szCs w:val="22"/>
            <w:lang w:val="es-ES_tradnl"/>
          </w:rPr>
          <w:t>productos; pues existe un potencial mercado donde aplicarlos y al tenerse el código fuente disponible, se podrá hacer las adaptaciones que se requieren</w:t>
        </w:r>
        <w:r w:rsidR="00982738">
          <w:rPr>
            <w:rFonts w:ascii="Arial" w:hAnsi="Arial" w:cs="Arial"/>
            <w:szCs w:val="22"/>
            <w:lang w:val="es-ES_tradnl"/>
          </w:rPr>
          <w:t xml:space="preserve"> para cada </w:t>
        </w:r>
      </w:ins>
      <w:ins w:id="57" w:author="Luffi" w:date="2013-02-22T00:44:00Z">
        <w:r w:rsidR="00982738">
          <w:rPr>
            <w:rFonts w:ascii="Arial" w:hAnsi="Arial" w:cs="Arial"/>
            <w:szCs w:val="22"/>
            <w:lang w:val="es-ES_tradnl"/>
          </w:rPr>
          <w:t>cl</w:t>
        </w:r>
        <w:del w:id="58" w:author="Johan Baldeon" w:date="2013-02-26T13:00:00Z">
          <w:r w:rsidR="00982738" w:rsidDel="0088763D">
            <w:rPr>
              <w:rFonts w:ascii="Arial" w:hAnsi="Arial" w:cs="Arial"/>
              <w:szCs w:val="22"/>
              <w:lang w:val="es-ES_tradnl"/>
            </w:rPr>
            <w:delText>e</w:delText>
          </w:r>
        </w:del>
        <w:r w:rsidR="00982738">
          <w:rPr>
            <w:rFonts w:ascii="Arial" w:hAnsi="Arial" w:cs="Arial"/>
            <w:szCs w:val="22"/>
            <w:lang w:val="es-ES_tradnl"/>
          </w:rPr>
          <w:t>i</w:t>
        </w:r>
      </w:ins>
      <w:ins w:id="59" w:author="Johan Baldeon" w:date="2013-02-26T13:00:00Z">
        <w:r w:rsidR="0088763D">
          <w:rPr>
            <w:rFonts w:ascii="Arial" w:hAnsi="Arial" w:cs="Arial"/>
            <w:szCs w:val="22"/>
            <w:lang w:val="es-ES_tradnl"/>
          </w:rPr>
          <w:t>e</w:t>
        </w:r>
      </w:ins>
      <w:ins w:id="60" w:author="Luffi" w:date="2013-02-22T00:44:00Z">
        <w:r w:rsidR="00982738">
          <w:rPr>
            <w:rFonts w:ascii="Arial" w:hAnsi="Arial" w:cs="Arial"/>
            <w:szCs w:val="22"/>
            <w:lang w:val="es-ES_tradnl"/>
          </w:rPr>
          <w:t>nte</w:t>
        </w:r>
      </w:ins>
      <w:ins w:id="61" w:author="Luffi" w:date="2013-02-22T00:43:00Z">
        <w:r w:rsidR="00982738">
          <w:rPr>
            <w:rFonts w:ascii="Arial" w:hAnsi="Arial" w:cs="Arial"/>
            <w:szCs w:val="22"/>
            <w:lang w:val="es-ES_tradnl"/>
          </w:rPr>
          <w:t>.</w:t>
        </w:r>
      </w:ins>
    </w:p>
    <w:p w:rsidR="00094AB2" w:rsidDel="00982738" w:rsidRDefault="00094AB2" w:rsidP="00A60600">
      <w:pPr>
        <w:pStyle w:val="Textoindependiente"/>
        <w:rPr>
          <w:del w:id="62" w:author="Luffi" w:date="2013-02-22T00:44:00Z"/>
          <w:rFonts w:ascii="Arial" w:hAnsi="Arial" w:cs="Arial"/>
          <w:szCs w:val="22"/>
          <w:lang w:val="es-ES_tradnl"/>
        </w:rPr>
      </w:pPr>
      <w:del w:id="63" w:author="Luffi" w:date="2013-02-22T00:44:00Z">
        <w:r w:rsidDel="00982738">
          <w:rPr>
            <w:rFonts w:ascii="Arial" w:hAnsi="Arial" w:cs="Arial"/>
            <w:szCs w:val="22"/>
            <w:lang w:val="es-ES_tradnl"/>
          </w:rPr>
          <w:delText>Es por esto que se recurre a los sistemas de información, con el fin de tener</w:delText>
        </w:r>
        <w:r w:rsidR="001B4DB2" w:rsidDel="00982738">
          <w:rPr>
            <w:rFonts w:ascii="Arial" w:hAnsi="Arial" w:cs="Arial"/>
            <w:szCs w:val="22"/>
            <w:lang w:val="es-ES_tradnl"/>
          </w:rPr>
          <w:delText xml:space="preserve"> un sistema </w:delText>
        </w:r>
        <w:r w:rsidR="00026212" w:rsidDel="00982738">
          <w:rPr>
            <w:rFonts w:ascii="Arial" w:hAnsi="Arial" w:cs="Arial"/>
            <w:szCs w:val="22"/>
            <w:lang w:val="es-ES_tradnl"/>
          </w:rPr>
          <w:delText>y</w:delText>
        </w:r>
        <w:r w:rsidR="001B4DB2" w:rsidDel="00982738">
          <w:rPr>
            <w:rFonts w:ascii="Arial" w:hAnsi="Arial" w:cs="Arial"/>
            <w:szCs w:val="22"/>
            <w:lang w:val="es-ES_tradnl"/>
          </w:rPr>
          <w:delText xml:space="preserve"> cubrir los procesos </w:delText>
        </w:r>
        <w:r w:rsidR="003C14B6" w:rsidDel="00982738">
          <w:rPr>
            <w:rFonts w:ascii="Arial" w:hAnsi="Arial" w:cs="Arial"/>
            <w:szCs w:val="22"/>
            <w:lang w:val="es-ES_tradnl"/>
          </w:rPr>
          <w:delText>principales</w:delText>
        </w:r>
        <w:r w:rsidR="001B4DB2" w:rsidDel="00982738">
          <w:rPr>
            <w:rFonts w:ascii="Arial" w:hAnsi="Arial" w:cs="Arial"/>
            <w:szCs w:val="22"/>
            <w:lang w:val="es-ES_tradnl"/>
          </w:rPr>
          <w:delText xml:space="preserve"> que existen en un negocio de cafeterías.</w:delText>
        </w:r>
      </w:del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88763D" w:rsidP="00A60600">
      <w:pPr>
        <w:pStyle w:val="Textoindependiente"/>
        <w:rPr>
          <w:rFonts w:ascii="Arial" w:hAnsi="Arial" w:cs="Arial"/>
          <w:szCs w:val="22"/>
          <w:lang w:val="es-ES_tradnl"/>
        </w:rPr>
      </w:pPr>
      <w:ins w:id="64" w:author="Johan Baldeon" w:date="2013-02-26T13:06:00Z">
        <w:r>
          <w:rPr>
            <w:rFonts w:ascii="Arial" w:hAnsi="Arial" w:cs="Arial"/>
            <w:szCs w:val="22"/>
            <w:lang w:val="es-ES_tradnl"/>
          </w:rPr>
          <w:t xml:space="preserve">Por todo lo anterior, se propone desarrollar </w:t>
        </w:r>
      </w:ins>
      <w:del w:id="65" w:author="Johan Baldeon" w:date="2013-02-26T13:06:00Z">
        <w:r w:rsidR="00743C72" w:rsidDel="0088763D">
          <w:rPr>
            <w:rFonts w:ascii="Arial" w:hAnsi="Arial" w:cs="Arial"/>
            <w:szCs w:val="22"/>
            <w:lang w:val="es-ES_tradnl"/>
          </w:rPr>
          <w:delText>El</w:delText>
        </w:r>
      </w:del>
      <w:ins w:id="66" w:author="Johan Baldeon" w:date="2013-02-26T13:06:00Z">
        <w:r>
          <w:rPr>
            <w:rFonts w:ascii="Arial" w:hAnsi="Arial" w:cs="Arial"/>
            <w:szCs w:val="22"/>
            <w:lang w:val="es-ES_tradnl"/>
          </w:rPr>
          <w:t>un</w:t>
        </w:r>
      </w:ins>
      <w:r w:rsidR="00743C72">
        <w:rPr>
          <w:rFonts w:ascii="Arial" w:hAnsi="Arial" w:cs="Arial"/>
          <w:szCs w:val="22"/>
          <w:lang w:val="es-ES_tradnl"/>
        </w:rPr>
        <w:t xml:space="preserve"> sistema </w:t>
      </w:r>
      <w:del w:id="67" w:author="Johan Baldeon" w:date="2013-02-26T13:06:00Z">
        <w:r w:rsidR="00743C72" w:rsidDel="0088763D">
          <w:rPr>
            <w:rFonts w:ascii="Arial" w:hAnsi="Arial" w:cs="Arial"/>
            <w:szCs w:val="22"/>
            <w:lang w:val="es-ES_tradnl"/>
          </w:rPr>
          <w:delText>w</w:delText>
        </w:r>
      </w:del>
      <w:ins w:id="68" w:author="Johan Baldeon" w:date="2013-02-26T13:06:00Z">
        <w:r>
          <w:rPr>
            <w:rFonts w:ascii="Arial" w:hAnsi="Arial" w:cs="Arial"/>
            <w:szCs w:val="22"/>
            <w:lang w:val="es-ES_tradnl"/>
          </w:rPr>
          <w:t>W</w:t>
        </w:r>
      </w:ins>
      <w:r w:rsidR="00743C72">
        <w:rPr>
          <w:rFonts w:ascii="Arial" w:hAnsi="Arial" w:cs="Arial"/>
          <w:szCs w:val="22"/>
          <w:lang w:val="es-ES_tradnl"/>
        </w:rPr>
        <w:t xml:space="preserve">eb </w:t>
      </w:r>
      <w:del w:id="69" w:author="Johan Baldeon" w:date="2013-02-26T13:07:00Z">
        <w:r w:rsidR="00743C72" w:rsidDel="0088763D">
          <w:rPr>
            <w:rFonts w:ascii="Arial" w:hAnsi="Arial" w:cs="Arial"/>
            <w:szCs w:val="22"/>
            <w:lang w:val="es-ES_tradnl"/>
          </w:rPr>
          <w:delText>propuesto</w:delText>
        </w:r>
        <w:r w:rsidR="006E5376" w:rsidDel="0088763D">
          <w:rPr>
            <w:rFonts w:ascii="Arial" w:hAnsi="Arial" w:cs="Arial"/>
            <w:szCs w:val="22"/>
            <w:lang w:val="es-ES_tradnl"/>
          </w:rPr>
          <w:delText xml:space="preserve"> para la solución, </w:delText>
        </w:r>
        <w:r w:rsidR="00743C72" w:rsidDel="0088763D">
          <w:rPr>
            <w:rFonts w:ascii="Arial" w:hAnsi="Arial" w:cs="Arial"/>
            <w:szCs w:val="22"/>
            <w:lang w:val="es-ES_tradnl"/>
          </w:rPr>
          <w:delText xml:space="preserve">será </w:delText>
        </w:r>
      </w:del>
      <w:ins w:id="70" w:author="Johan Baldeon" w:date="2013-02-26T13:07:00Z">
        <w:r>
          <w:rPr>
            <w:rFonts w:ascii="Arial" w:hAnsi="Arial" w:cs="Arial"/>
            <w:szCs w:val="22"/>
            <w:lang w:val="es-ES_tradnl"/>
          </w:rPr>
          <w:t>como</w:t>
        </w:r>
      </w:ins>
      <w:del w:id="71" w:author="Johan Baldeon" w:date="2013-02-26T13:07:00Z">
        <w:r w:rsidR="00743C72" w:rsidDel="0088763D">
          <w:rPr>
            <w:rFonts w:ascii="Arial" w:hAnsi="Arial" w:cs="Arial"/>
            <w:szCs w:val="22"/>
            <w:lang w:val="es-ES_tradnl"/>
          </w:rPr>
          <w:delText>una</w:delText>
        </w:r>
      </w:del>
      <w:r w:rsidR="00743C72">
        <w:rPr>
          <w:rFonts w:ascii="Arial" w:hAnsi="Arial" w:cs="Arial"/>
          <w:szCs w:val="22"/>
          <w:lang w:val="es-ES_tradnl"/>
        </w:rPr>
        <w:t xml:space="preserve"> herramienta </w:t>
      </w:r>
      <w:del w:id="72" w:author="Luffi" w:date="2013-02-22T00:44:00Z">
        <w:r w:rsidR="00743C72" w:rsidDel="00982738">
          <w:rPr>
            <w:rFonts w:ascii="Arial" w:hAnsi="Arial" w:cs="Arial"/>
            <w:szCs w:val="22"/>
            <w:lang w:val="es-ES_tradnl"/>
          </w:rPr>
          <w:delText>útil para apoyar a los</w:delText>
        </w:r>
      </w:del>
      <w:ins w:id="73" w:author="Luffi" w:date="2013-02-22T00:44:00Z">
        <w:r w:rsidR="00982738">
          <w:rPr>
            <w:rFonts w:ascii="Arial" w:hAnsi="Arial" w:cs="Arial"/>
            <w:szCs w:val="22"/>
            <w:lang w:val="es-ES_tradnl"/>
          </w:rPr>
          <w:t xml:space="preserve">que </w:t>
        </w:r>
        <w:del w:id="74" w:author="Johan Baldeon" w:date="2013-02-26T13:07:00Z">
          <w:r w:rsidR="00982738" w:rsidDel="0088763D">
            <w:rPr>
              <w:rFonts w:ascii="Arial" w:hAnsi="Arial" w:cs="Arial"/>
              <w:szCs w:val="22"/>
              <w:lang w:val="es-ES_tradnl"/>
            </w:rPr>
            <w:delText>cubrirá</w:delText>
          </w:r>
        </w:del>
      </w:ins>
      <w:ins w:id="75" w:author="Johan Baldeon" w:date="2013-02-26T13:07:00Z">
        <w:r>
          <w:rPr>
            <w:rFonts w:ascii="Arial" w:hAnsi="Arial" w:cs="Arial"/>
            <w:szCs w:val="22"/>
            <w:lang w:val="es-ES_tradnl"/>
          </w:rPr>
          <w:t>ayudará en</w:t>
        </w:r>
      </w:ins>
      <w:ins w:id="76" w:author="Luffi" w:date="2013-02-22T00:44:00Z">
        <w:r w:rsidR="00982738">
          <w:rPr>
            <w:rFonts w:ascii="Arial" w:hAnsi="Arial" w:cs="Arial"/>
            <w:szCs w:val="22"/>
            <w:lang w:val="es-ES_tradnl"/>
          </w:rPr>
          <w:t xml:space="preserve"> los</w:t>
        </w:r>
      </w:ins>
      <w:r w:rsidR="00743C72">
        <w:rPr>
          <w:rFonts w:ascii="Arial" w:hAnsi="Arial" w:cs="Arial"/>
          <w:szCs w:val="22"/>
          <w:lang w:val="es-ES_tradnl"/>
        </w:rPr>
        <w:t xml:space="preserve">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</w:t>
      </w:r>
      <w:del w:id="77" w:author="Johan Baldeon" w:date="2013-02-26T13:07:00Z">
        <w:r w:rsidR="00EF41D2" w:rsidDel="0088763D">
          <w:rPr>
            <w:rFonts w:ascii="Arial" w:hAnsi="Arial" w:cs="Arial"/>
            <w:szCs w:val="22"/>
            <w:lang w:val="es-ES_tradnl"/>
          </w:rPr>
          <w:delText xml:space="preserve">la </w:delText>
        </w:r>
      </w:del>
      <w:ins w:id="78" w:author="Johan Baldeon" w:date="2013-02-26T13:07:00Z">
        <w:r>
          <w:rPr>
            <w:rFonts w:ascii="Arial" w:hAnsi="Arial" w:cs="Arial"/>
            <w:szCs w:val="22"/>
            <w:lang w:val="es-ES_tradnl"/>
          </w:rPr>
          <w:t>una</w:t>
        </w:r>
        <w:r>
          <w:rPr>
            <w:rFonts w:ascii="Arial" w:hAnsi="Arial" w:cs="Arial"/>
            <w:szCs w:val="22"/>
            <w:lang w:val="es-ES_tradnl"/>
          </w:rPr>
          <w:t xml:space="preserve"> </w:t>
        </w:r>
      </w:ins>
      <w:r w:rsidR="00EF41D2">
        <w:rPr>
          <w:rFonts w:ascii="Arial" w:hAnsi="Arial" w:cs="Arial"/>
          <w:szCs w:val="22"/>
          <w:lang w:val="es-ES_tradnl"/>
        </w:rPr>
        <w:t>empresa</w:t>
      </w:r>
      <w:ins w:id="79" w:author="Johan Baldeon" w:date="2013-02-26T13:07:00Z">
        <w:r>
          <w:rPr>
            <w:rFonts w:ascii="Arial" w:hAnsi="Arial" w:cs="Arial"/>
            <w:szCs w:val="22"/>
            <w:lang w:val="es-ES_tradnl"/>
          </w:rPr>
          <w:t xml:space="preserve"> del rubro de cafetería</w:t>
        </w:r>
      </w:ins>
      <w:ins w:id="80" w:author="Johan Baldeon" w:date="2013-02-26T13:08:00Z">
        <w:r>
          <w:rPr>
            <w:rFonts w:ascii="Arial" w:hAnsi="Arial" w:cs="Arial"/>
            <w:szCs w:val="22"/>
            <w:lang w:val="es-ES_tradnl"/>
          </w:rPr>
          <w:t>s</w:t>
        </w:r>
      </w:ins>
      <w:r w:rsidR="00EF41D2">
        <w:rPr>
          <w:rFonts w:ascii="Arial" w:hAnsi="Arial" w:cs="Arial"/>
          <w:szCs w:val="22"/>
          <w:lang w:val="es-ES_tradnl"/>
        </w:rPr>
        <w:t xml:space="preserve">. </w:t>
      </w:r>
      <w:r w:rsidR="00466A71">
        <w:rPr>
          <w:rFonts w:ascii="Arial" w:hAnsi="Arial" w:cs="Arial"/>
          <w:szCs w:val="22"/>
          <w:lang w:val="es-ES_tradnl"/>
        </w:rPr>
        <w:t xml:space="preserve">Las áreas </w:t>
      </w:r>
      <w:ins w:id="81" w:author="Johan Baldeon" w:date="2013-02-26T13:08:00Z">
        <w:r>
          <w:rPr>
            <w:rFonts w:ascii="Arial" w:hAnsi="Arial" w:cs="Arial"/>
            <w:szCs w:val="22"/>
            <w:lang w:val="es-ES_tradnl"/>
          </w:rPr>
          <w:t xml:space="preserve">identificadas como </w:t>
        </w:r>
      </w:ins>
      <w:r w:rsidR="00466A71">
        <w:rPr>
          <w:rFonts w:ascii="Arial" w:hAnsi="Arial" w:cs="Arial"/>
          <w:szCs w:val="22"/>
          <w:lang w:val="es-ES_tradnl"/>
        </w:rPr>
        <w:t xml:space="preserve">principales </w:t>
      </w:r>
      <w:del w:id="82" w:author="Johan Baldeon" w:date="2013-02-26T13:08:00Z">
        <w:r w:rsidR="00466A71" w:rsidDel="0088763D">
          <w:rPr>
            <w:rFonts w:ascii="Arial" w:hAnsi="Arial" w:cs="Arial"/>
            <w:szCs w:val="22"/>
            <w:lang w:val="es-ES_tradnl"/>
          </w:rPr>
          <w:delText xml:space="preserve">de la empresa </w:delText>
        </w:r>
      </w:del>
      <w:ins w:id="83" w:author="Johan Baldeon" w:date="2013-02-26T13:08:00Z">
        <w:r>
          <w:rPr>
            <w:rFonts w:ascii="Arial" w:hAnsi="Arial" w:cs="Arial"/>
            <w:szCs w:val="22"/>
            <w:lang w:val="es-ES_tradnl"/>
          </w:rPr>
          <w:t xml:space="preserve">para su funcionamiento </w:t>
        </w:r>
      </w:ins>
      <w:del w:id="84" w:author="Luffi" w:date="2013-02-22T00:45:00Z">
        <w:r w:rsidR="00466A71" w:rsidDel="00982738">
          <w:rPr>
            <w:rFonts w:ascii="Arial" w:hAnsi="Arial" w:cs="Arial"/>
            <w:szCs w:val="22"/>
            <w:lang w:val="es-ES_tradnl"/>
          </w:rPr>
          <w:delText xml:space="preserve">que </w:delText>
        </w:r>
      </w:del>
      <w:del w:id="85" w:author="Luffi" w:date="2013-02-22T00:44:00Z">
        <w:r w:rsidR="00466A71" w:rsidDel="00982738">
          <w:rPr>
            <w:rFonts w:ascii="Arial" w:hAnsi="Arial" w:cs="Arial"/>
            <w:szCs w:val="22"/>
            <w:lang w:val="es-ES_tradnl"/>
          </w:rPr>
          <w:delText xml:space="preserve">son clave para su desarrollo </w:delText>
        </w:r>
      </w:del>
      <w:r w:rsidR="00466A71">
        <w:rPr>
          <w:rFonts w:ascii="Arial" w:hAnsi="Arial" w:cs="Arial"/>
          <w:szCs w:val="22"/>
          <w:lang w:val="es-ES_tradnl"/>
        </w:rPr>
        <w:t xml:space="preserve">son el área de ventas, compras, almacén y administración. En cada una de </w:t>
      </w:r>
      <w:del w:id="86" w:author="Johan Baldeon" w:date="2013-02-26T13:09:00Z">
        <w:r w:rsidR="00466A71" w:rsidDel="0088763D">
          <w:rPr>
            <w:rFonts w:ascii="Arial" w:hAnsi="Arial" w:cs="Arial"/>
            <w:szCs w:val="22"/>
            <w:lang w:val="es-ES_tradnl"/>
          </w:rPr>
          <w:delText>e</w:delText>
        </w:r>
      </w:del>
      <w:ins w:id="87" w:author="Johan Baldeon" w:date="2013-02-26T13:09:00Z">
        <w:r>
          <w:rPr>
            <w:rFonts w:ascii="Arial" w:hAnsi="Arial" w:cs="Arial"/>
            <w:szCs w:val="22"/>
            <w:lang w:val="es-ES_tradnl"/>
          </w:rPr>
          <w:t>é</w:t>
        </w:r>
      </w:ins>
      <w:r w:rsidR="00466A71">
        <w:rPr>
          <w:rFonts w:ascii="Arial" w:hAnsi="Arial" w:cs="Arial"/>
          <w:szCs w:val="22"/>
          <w:lang w:val="es-ES_tradnl"/>
        </w:rPr>
        <w:t>stas</w:t>
      </w:r>
      <w:del w:id="88" w:author="Johan Baldeon" w:date="2013-02-26T13:09:00Z">
        <w:r w:rsidR="00466A71" w:rsidDel="0088763D">
          <w:rPr>
            <w:rFonts w:ascii="Arial" w:hAnsi="Arial" w:cs="Arial"/>
            <w:szCs w:val="22"/>
            <w:lang w:val="es-ES_tradnl"/>
          </w:rPr>
          <w:delText xml:space="preserve"> áreas</w:delText>
        </w:r>
      </w:del>
      <w:r w:rsidR="00466A71">
        <w:rPr>
          <w:rFonts w:ascii="Arial" w:hAnsi="Arial" w:cs="Arial"/>
          <w:szCs w:val="22"/>
          <w:lang w:val="es-ES_tradnl"/>
        </w:rPr>
        <w:t xml:space="preserve">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</w:t>
      </w:r>
      <w:r w:rsidR="00E4255B">
        <w:rPr>
          <w:rFonts w:ascii="Arial" w:hAnsi="Arial" w:cs="Arial"/>
          <w:szCs w:val="22"/>
          <w:lang w:val="es-ES_tradnl"/>
        </w:rPr>
        <w:lastRenderedPageBreak/>
        <w:t xml:space="preserve">generación de </w:t>
      </w:r>
      <w:ins w:id="89" w:author="Luffi" w:date="2013-02-22T00:47:00Z">
        <w:r w:rsidR="00982738">
          <w:rPr>
            <w:rFonts w:ascii="Arial" w:hAnsi="Arial" w:cs="Arial"/>
            <w:szCs w:val="22"/>
            <w:lang w:val="es-ES_tradnl"/>
          </w:rPr>
          <w:t xml:space="preserve">la </w:t>
        </w:r>
      </w:ins>
      <w:r w:rsidR="00E4255B">
        <w:rPr>
          <w:rFonts w:ascii="Arial" w:hAnsi="Arial" w:cs="Arial"/>
          <w:szCs w:val="22"/>
          <w:lang w:val="es-ES_tradnl"/>
        </w:rPr>
        <w:t xml:space="preserve">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>el gerente de la empresa puede 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696CEC">
      <w:pPr>
        <w:jc w:val="both"/>
      </w:pPr>
    </w:p>
    <w:p w:rsidR="00696CEC" w:rsidRPr="00696CEC" w:rsidRDefault="00696CEC" w:rsidP="00696CEC">
      <w:pPr>
        <w:tabs>
          <w:tab w:val="num" w:pos="851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696CEC">
        <w:rPr>
          <w:rFonts w:ascii="Arial" w:hAnsi="Arial" w:cs="Arial"/>
          <w:sz w:val="22"/>
          <w:szCs w:val="22"/>
          <w:lang w:val="es-ES_tradnl"/>
        </w:rPr>
        <w:t xml:space="preserve">Implementar un sistema de información </w:t>
      </w:r>
      <w:del w:id="90" w:author="Luffi" w:date="2013-02-22T00:47:00Z">
        <w:r w:rsidRPr="00696CEC" w:rsidDel="00982738">
          <w:rPr>
            <w:rFonts w:ascii="Arial" w:hAnsi="Arial" w:cs="Arial"/>
            <w:sz w:val="22"/>
            <w:szCs w:val="22"/>
            <w:lang w:val="es-ES_tradnl"/>
          </w:rPr>
          <w:delText xml:space="preserve">de código abierto </w:delText>
        </w:r>
      </w:del>
      <w:r w:rsidRPr="00696CEC">
        <w:rPr>
          <w:rFonts w:ascii="Arial" w:hAnsi="Arial" w:cs="Arial"/>
          <w:sz w:val="22"/>
          <w:szCs w:val="22"/>
          <w:lang w:val="es-ES_tradnl"/>
        </w:rPr>
        <w:t xml:space="preserve">para automatizar las operaciones de las áreas de almacén, compras, ventas y administración de sucursales en una cadena de cafeterías. 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Facilitar el registro de documentos y la generación de reportes en el área de compras de una cadena de cafeterías.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Desarrollar una plataforma para la gestión de mercaderías en el área de almacén.</w:t>
      </w: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3773B5" w:rsidRPr="003773B5" w:rsidRDefault="003773B5" w:rsidP="003773B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Contar con un entorno que facilite la gestión del personal y control de usuarios en el área de Administración.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P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Diseñar e implementar un medio integrado que soporte las operaciones de un negocio de cafeterías.</w:t>
      </w:r>
    </w:p>
    <w:p w:rsidR="003773B5" w:rsidRPr="000C4879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B54A4" w:rsidRPr="003B54A4" w:rsidRDefault="003B54A4" w:rsidP="003B54A4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>se basará en las áreas principales de un negocio de cafeterías</w:t>
      </w:r>
      <w:del w:id="91" w:author="Luffi" w:date="2013-02-22T00:47:00Z">
        <w:r w:rsidR="00D00212" w:rsidDel="00982738">
          <w:rPr>
            <w:rFonts w:ascii="Arial" w:hAnsi="Arial" w:cs="Arial"/>
            <w:sz w:val="22"/>
            <w:szCs w:val="22"/>
            <w:lang w:val="es-ES_tradnl"/>
          </w:rPr>
          <w:delText xml:space="preserve">. Las áreas </w:delText>
        </w:r>
        <w:r w:rsidR="002854ED" w:rsidDel="00982738">
          <w:rPr>
            <w:rFonts w:ascii="Arial" w:hAnsi="Arial" w:cs="Arial"/>
            <w:sz w:val="22"/>
            <w:szCs w:val="22"/>
            <w:lang w:val="es-ES_tradnl"/>
          </w:rPr>
          <w:delText xml:space="preserve">que va cubrir el sistema </w:delText>
        </w:r>
      </w:del>
      <w:ins w:id="92" w:author="Luffi" w:date="2013-02-22T00:47:00Z">
        <w:r w:rsidR="00982738">
          <w:rPr>
            <w:rFonts w:ascii="Arial" w:hAnsi="Arial" w:cs="Arial"/>
            <w:sz w:val="22"/>
            <w:szCs w:val="22"/>
            <w:lang w:val="es-ES_tradnl"/>
          </w:rPr>
          <w:t xml:space="preserve"> tales como </w:t>
        </w:r>
      </w:ins>
      <w:del w:id="93" w:author="Luffi" w:date="2013-02-22T00:47:00Z">
        <w:r w:rsidR="002854ED" w:rsidDel="00982738">
          <w:rPr>
            <w:rFonts w:ascii="Arial" w:hAnsi="Arial" w:cs="Arial"/>
            <w:sz w:val="22"/>
            <w:szCs w:val="22"/>
            <w:lang w:val="es-ES_tradnl"/>
          </w:rPr>
          <w:delText xml:space="preserve">son </w:delText>
        </w:r>
      </w:del>
      <w:r w:rsidR="002854ED">
        <w:rPr>
          <w:rFonts w:ascii="Arial" w:hAnsi="Arial" w:cs="Arial"/>
          <w:sz w:val="22"/>
          <w:szCs w:val="22"/>
          <w:lang w:val="es-ES_tradnl"/>
        </w:rPr>
        <w:t xml:space="preserve">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ins w:id="94" w:author="Luffi" w:date="2013-02-22T00:48:00Z"/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982738" w:rsidRDefault="00982738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979D9" w:rsidRPr="009C55B4" w:rsidRDefault="003979D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En el área de compras, el sistema permitirá el registro de la mercadería a los almacenes, la generación de órdenes de compra y el registro de las notas de entrada.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F9254C" w:rsidP="00DA42F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Resumen</w:t>
      </w:r>
      <w:r w:rsidR="00DA42F0" w:rsidRPr="00D36A56">
        <w:rPr>
          <w:sz w:val="22"/>
          <w:szCs w:val="22"/>
          <w:lang w:val="es-PE"/>
        </w:rPr>
        <w:t>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B84391" w:rsidRDefault="00B84391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riesgos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Pr="00B2188E" w:rsidRDefault="00B84391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Discusiones sobre resultados de la revisión del estado de arte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Identificación de requerimientos</w:t>
      </w: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Análisis de la solución</w:t>
      </w:r>
    </w:p>
    <w:p w:rsidR="00922A2E" w:rsidRPr="00922A2E" w:rsidRDefault="00922A2E" w:rsidP="00B84391">
      <w:pPr>
        <w:ind w:left="562"/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Diagrama de Secuencia</w:t>
      </w:r>
    </w:p>
    <w:p w:rsidR="00922A2E" w:rsidRPr="00B2188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Modelo físico de datos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</w:t>
      </w:r>
      <w:r w:rsidR="008B2675">
        <w:rPr>
          <w:sz w:val="22"/>
          <w:szCs w:val="22"/>
          <w:lang w:val="es-PE"/>
        </w:rPr>
        <w:t>pítulo 5: Construcción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8B2675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</w:t>
      </w:r>
      <w:r w:rsidR="00922A2E">
        <w:rPr>
          <w:sz w:val="22"/>
          <w:szCs w:val="22"/>
          <w:lang w:val="es-PE"/>
        </w:rPr>
        <w:t>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Recomendaciones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4391" w:rsidP="00B87A21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Referencias</w:t>
      </w:r>
      <w:r w:rsidR="00B87A21" w:rsidRPr="00D36A56">
        <w:rPr>
          <w:sz w:val="22"/>
          <w:szCs w:val="22"/>
          <w:lang w:val="es-PE"/>
        </w:rPr>
        <w:t>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522" w:rsidRDefault="00636522">
      <w:r>
        <w:separator/>
      </w:r>
    </w:p>
  </w:endnote>
  <w:endnote w:type="continuationSeparator" w:id="0">
    <w:p w:rsidR="00636522" w:rsidRDefault="00636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EE4C38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w:pict>
        <v:line id="Line 5" o:spid="_x0000_s2049" style="position:absolute;z-index:251657728;visibility:visibl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</w:pic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522" w:rsidRDefault="00636522">
      <w:r>
        <w:separator/>
      </w:r>
    </w:p>
  </w:footnote>
  <w:footnote w:type="continuationSeparator" w:id="0">
    <w:p w:rsidR="00636522" w:rsidRDefault="006365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FE461B"/>
    <w:multiLevelType w:val="hybridMultilevel"/>
    <w:tmpl w:val="75B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9391D02"/>
    <w:multiLevelType w:val="hybridMultilevel"/>
    <w:tmpl w:val="23A864D8"/>
    <w:lvl w:ilvl="0" w:tplc="28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2"/>
  </w:num>
  <w:num w:numId="8">
    <w:abstractNumId w:val="17"/>
  </w:num>
  <w:num w:numId="9">
    <w:abstractNumId w:val="5"/>
  </w:num>
  <w:num w:numId="10">
    <w:abstractNumId w:val="9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8"/>
  </w:num>
  <w:num w:numId="16">
    <w:abstractNumId w:val="18"/>
  </w:num>
  <w:num w:numId="17">
    <w:abstractNumId w:val="6"/>
  </w:num>
  <w:num w:numId="18">
    <w:abstractNumId w:val="2"/>
  </w:num>
  <w:num w:numId="19">
    <w:abstractNumId w:val="21"/>
  </w:num>
  <w:num w:numId="20">
    <w:abstractNumId w:val="22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4879"/>
    <w:rsid w:val="000C6784"/>
    <w:rsid w:val="000D107D"/>
    <w:rsid w:val="000D5986"/>
    <w:rsid w:val="000E36AD"/>
    <w:rsid w:val="000E7A6A"/>
    <w:rsid w:val="00110B21"/>
    <w:rsid w:val="001225B3"/>
    <w:rsid w:val="00125DB6"/>
    <w:rsid w:val="00176A29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0213"/>
    <w:rsid w:val="00274932"/>
    <w:rsid w:val="00277F72"/>
    <w:rsid w:val="00280B2D"/>
    <w:rsid w:val="002854ED"/>
    <w:rsid w:val="00286F1B"/>
    <w:rsid w:val="002B2CE0"/>
    <w:rsid w:val="002B6556"/>
    <w:rsid w:val="002B7073"/>
    <w:rsid w:val="002E77D4"/>
    <w:rsid w:val="002F0220"/>
    <w:rsid w:val="00305941"/>
    <w:rsid w:val="00327A24"/>
    <w:rsid w:val="003305FC"/>
    <w:rsid w:val="00361656"/>
    <w:rsid w:val="0036567D"/>
    <w:rsid w:val="00370AD0"/>
    <w:rsid w:val="003773B5"/>
    <w:rsid w:val="003934AA"/>
    <w:rsid w:val="003979D9"/>
    <w:rsid w:val="00397FB6"/>
    <w:rsid w:val="003B54A4"/>
    <w:rsid w:val="003C14B6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E2006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36522"/>
    <w:rsid w:val="00667B0B"/>
    <w:rsid w:val="00674D36"/>
    <w:rsid w:val="00696CEC"/>
    <w:rsid w:val="006C4C5A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8763D"/>
    <w:rsid w:val="008B267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82738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55713"/>
    <w:rsid w:val="00B84391"/>
    <w:rsid w:val="00B84F69"/>
    <w:rsid w:val="00B87A21"/>
    <w:rsid w:val="00B973D5"/>
    <w:rsid w:val="00BB7628"/>
    <w:rsid w:val="00BD2A4C"/>
    <w:rsid w:val="00BD370D"/>
    <w:rsid w:val="00C108E6"/>
    <w:rsid w:val="00C14442"/>
    <w:rsid w:val="00C2308B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E4C38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9254C"/>
    <w:rsid w:val="00FB5858"/>
    <w:rsid w:val="00FF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006"/>
    <w:rPr>
      <w:lang w:val="es-ES" w:eastAsia="es-ES"/>
    </w:rPr>
  </w:style>
  <w:style w:type="paragraph" w:styleId="Ttulo1">
    <w:name w:val="heading 1"/>
    <w:basedOn w:val="Normal"/>
    <w:next w:val="Normal"/>
    <w:qFormat/>
    <w:rsid w:val="004E2006"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2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200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E2006"/>
    <w:pPr>
      <w:jc w:val="both"/>
    </w:pPr>
    <w:rPr>
      <w:sz w:val="22"/>
    </w:rPr>
  </w:style>
  <w:style w:type="paragraph" w:styleId="Textoindependiente2">
    <w:name w:val="Body Text 2"/>
    <w:basedOn w:val="Normal"/>
    <w:rsid w:val="004E2006"/>
    <w:rPr>
      <w:sz w:val="22"/>
    </w:rPr>
  </w:style>
  <w:style w:type="paragraph" w:styleId="Sangra2detindependiente">
    <w:name w:val="Body Text Indent 2"/>
    <w:basedOn w:val="Normal"/>
    <w:rsid w:val="004E2006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rsid w:val="004E2006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rsid w:val="004E2006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1597-22E7-4B8E-B214-8C3EB5A2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Johan Baldeon</cp:lastModifiedBy>
  <cp:revision>42</cp:revision>
  <cp:lastPrinted>2006-11-24T18:30:00Z</cp:lastPrinted>
  <dcterms:created xsi:type="dcterms:W3CDTF">2012-08-26T04:30:00Z</dcterms:created>
  <dcterms:modified xsi:type="dcterms:W3CDTF">2013-02-26T18:11:00Z</dcterms:modified>
</cp:coreProperties>
</file>