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0AB" w:rsidRPr="005650AB" w:rsidRDefault="005650AB" w:rsidP="005650AB">
      <w:pPr>
        <w:rPr>
          <w:rFonts w:ascii="Arial" w:hAnsi="Arial" w:cs="Arial"/>
          <w:sz w:val="22"/>
          <w:szCs w:val="22"/>
          <w:lang w:val="es-PE"/>
        </w:rPr>
      </w:pPr>
    </w:p>
    <w:p w:rsidR="005650AB" w:rsidRPr="005650AB" w:rsidRDefault="005650AB" w:rsidP="005650AB">
      <w:pPr>
        <w:pStyle w:val="Subttulo"/>
        <w:rPr>
          <w:rFonts w:cs="Arial"/>
          <w:sz w:val="22"/>
          <w:szCs w:val="22"/>
        </w:rPr>
      </w:pPr>
      <w:r w:rsidRPr="005650AB">
        <w:rPr>
          <w:rFonts w:cs="Arial"/>
          <w:sz w:val="22"/>
          <w:szCs w:val="22"/>
        </w:rPr>
        <w:t>TEMA DE TESIS PARA OPTAR EL TÍTULO DE INGENIERO INFORMÁTICO</w:t>
      </w:r>
    </w:p>
    <w:p w:rsidR="005650AB" w:rsidRPr="005650AB" w:rsidRDefault="005650AB" w:rsidP="005650AB">
      <w:pPr>
        <w:rPr>
          <w:rFonts w:ascii="Arial" w:hAnsi="Arial" w:cs="Arial"/>
          <w:sz w:val="22"/>
          <w:szCs w:val="22"/>
        </w:rPr>
      </w:pPr>
    </w:p>
    <w:p w:rsidR="005650AB" w:rsidRPr="005650AB" w:rsidRDefault="005650AB" w:rsidP="005650AB">
      <w:pPr>
        <w:rPr>
          <w:rFonts w:ascii="Arial" w:hAnsi="Arial" w:cs="Arial"/>
          <w:sz w:val="22"/>
          <w:szCs w:val="22"/>
        </w:rPr>
      </w:pPr>
    </w:p>
    <w:tbl>
      <w:tblPr>
        <w:tblW w:w="89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207"/>
      </w:tblGrid>
      <w:tr w:rsidR="005650AB" w:rsidRPr="005650AB">
        <w:trPr>
          <w:trHeight w:val="698"/>
        </w:trPr>
        <w:tc>
          <w:tcPr>
            <w:tcW w:w="1771" w:type="dxa"/>
          </w:tcPr>
          <w:p w:rsidR="005650AB" w:rsidRPr="005650AB" w:rsidRDefault="005650AB" w:rsidP="000E36AD">
            <w:pPr>
              <w:spacing w:before="60" w:after="20"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 xml:space="preserve">TÍTULO: </w:t>
            </w:r>
          </w:p>
        </w:tc>
        <w:tc>
          <w:tcPr>
            <w:tcW w:w="7207" w:type="dxa"/>
          </w:tcPr>
          <w:p w:rsidR="005650AB" w:rsidRPr="00176A29" w:rsidRDefault="00DE7BA9" w:rsidP="00982738">
            <w:pPr>
              <w:spacing w:before="60" w:after="20"/>
              <w:jc w:val="center"/>
              <w:rPr>
                <w:rFonts w:ascii="Arial" w:hAnsi="Arial" w:cs="Arial"/>
                <w:b/>
                <w:caps/>
                <w:sz w:val="22"/>
                <w:szCs w:val="22"/>
              </w:rPr>
            </w:pPr>
            <w:r w:rsidRPr="00176A29">
              <w:rPr>
                <w:rFonts w:ascii="Arial" w:hAnsi="Arial" w:cs="Arial"/>
                <w:b/>
                <w:caps/>
                <w:sz w:val="22"/>
                <w:szCs w:val="22"/>
              </w:rPr>
              <w:t>Análisis</w:t>
            </w:r>
            <w:r w:rsidR="002B6556" w:rsidRPr="00176A29">
              <w:rPr>
                <w:rFonts w:ascii="Arial" w:hAnsi="Arial" w:cs="Arial"/>
                <w:b/>
                <w:caps/>
                <w:sz w:val="22"/>
                <w:szCs w:val="22"/>
              </w:rPr>
              <w:t xml:space="preserve">, Diseño e </w:t>
            </w:r>
            <w:r w:rsidRPr="00176A29">
              <w:rPr>
                <w:rFonts w:ascii="Arial" w:hAnsi="Arial" w:cs="Arial"/>
                <w:b/>
                <w:caps/>
                <w:sz w:val="22"/>
                <w:szCs w:val="22"/>
              </w:rPr>
              <w:t>Implementación</w:t>
            </w:r>
            <w:r w:rsidR="002B6556" w:rsidRPr="00176A29">
              <w:rPr>
                <w:rFonts w:ascii="Arial" w:hAnsi="Arial" w:cs="Arial"/>
                <w:b/>
                <w:caps/>
                <w:sz w:val="22"/>
                <w:szCs w:val="22"/>
              </w:rPr>
              <w:t xml:space="preserve"> de una</w:t>
            </w:r>
            <w:r w:rsidR="00F9254C" w:rsidRPr="00176A29">
              <w:rPr>
                <w:rFonts w:ascii="Arial" w:hAnsi="Arial" w:cs="Arial"/>
                <w:b/>
                <w:caps/>
                <w:sz w:val="22"/>
                <w:szCs w:val="22"/>
              </w:rPr>
              <w:t xml:space="preserve"> solución </w:t>
            </w:r>
            <w:del w:id="0" w:author="Luffi" w:date="2013-02-22T00:46:00Z">
              <w:r w:rsidR="00F9254C" w:rsidRPr="00176A29" w:rsidDel="00982738">
                <w:rPr>
                  <w:rFonts w:ascii="Arial" w:hAnsi="Arial" w:cs="Arial"/>
                  <w:b/>
                  <w:caps/>
                  <w:sz w:val="22"/>
                  <w:szCs w:val="22"/>
                </w:rPr>
                <w:delText>open source</w:delText>
              </w:r>
            </w:del>
            <w:ins w:id="1" w:author="Luffi" w:date="2013-02-22T00:46:00Z">
              <w:r w:rsidR="00982738">
                <w:rPr>
                  <w:rFonts w:ascii="Arial" w:hAnsi="Arial" w:cs="Arial"/>
                  <w:b/>
                  <w:caps/>
                  <w:sz w:val="22"/>
                  <w:szCs w:val="22"/>
                </w:rPr>
                <w:t xml:space="preserve">software LIBRE </w:t>
              </w:r>
            </w:ins>
            <w:r w:rsidR="00F9254C" w:rsidRPr="00176A29">
              <w:rPr>
                <w:rFonts w:ascii="Arial" w:hAnsi="Arial" w:cs="Arial"/>
                <w:b/>
                <w:caps/>
                <w:sz w:val="22"/>
                <w:szCs w:val="22"/>
              </w:rPr>
              <w:t xml:space="preserve"> para una c</w:t>
            </w:r>
            <w:r w:rsidR="002B6556" w:rsidRPr="00176A29">
              <w:rPr>
                <w:rFonts w:ascii="Arial" w:hAnsi="Arial" w:cs="Arial"/>
                <w:b/>
                <w:caps/>
                <w:sz w:val="22"/>
                <w:szCs w:val="22"/>
              </w:rPr>
              <w:t xml:space="preserve">adena de </w:t>
            </w:r>
            <w:r w:rsidR="00F9254C" w:rsidRPr="00176A29">
              <w:rPr>
                <w:rFonts w:ascii="Arial" w:hAnsi="Arial" w:cs="Arial"/>
                <w:b/>
                <w:caps/>
                <w:sz w:val="22"/>
                <w:szCs w:val="22"/>
              </w:rPr>
              <w:t>c</w:t>
            </w:r>
            <w:r w:rsidRPr="00176A29">
              <w:rPr>
                <w:rFonts w:ascii="Arial" w:hAnsi="Arial" w:cs="Arial"/>
                <w:b/>
                <w:caps/>
                <w:sz w:val="22"/>
                <w:szCs w:val="22"/>
              </w:rPr>
              <w:t>afeterías</w:t>
            </w:r>
            <w:r w:rsidR="002B6556" w:rsidRPr="00176A29">
              <w:rPr>
                <w:rFonts w:ascii="Arial" w:hAnsi="Arial" w:cs="Arial"/>
                <w:b/>
                <w:caps/>
                <w:sz w:val="22"/>
                <w:szCs w:val="22"/>
              </w:rPr>
              <w:t>.</w:t>
            </w:r>
          </w:p>
        </w:tc>
      </w:tr>
      <w:tr w:rsidR="005650AB" w:rsidRPr="005650AB"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ÁREA:</w:t>
            </w:r>
          </w:p>
        </w:tc>
        <w:tc>
          <w:tcPr>
            <w:tcW w:w="7207" w:type="dxa"/>
          </w:tcPr>
          <w:p w:rsidR="005650AB" w:rsidRPr="005650AB" w:rsidRDefault="002B6556" w:rsidP="000E36AD">
            <w:pPr>
              <w:spacing w:before="60" w:after="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Sistemas de </w:t>
            </w:r>
            <w:r w:rsidR="00DE7BA9">
              <w:rPr>
                <w:rFonts w:ascii="Arial" w:hAnsi="Arial" w:cs="Arial"/>
                <w:sz w:val="22"/>
                <w:szCs w:val="22"/>
              </w:rPr>
              <w:t>Información</w:t>
            </w:r>
          </w:p>
        </w:tc>
      </w:tr>
      <w:tr w:rsidR="007D3D74" w:rsidRPr="005650AB">
        <w:tc>
          <w:tcPr>
            <w:tcW w:w="1771" w:type="dxa"/>
          </w:tcPr>
          <w:p w:rsidR="007D3D74" w:rsidRPr="005650AB" w:rsidRDefault="007D3D74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PROPONENTE:</w:t>
            </w:r>
          </w:p>
        </w:tc>
        <w:tc>
          <w:tcPr>
            <w:tcW w:w="7207" w:type="dxa"/>
          </w:tcPr>
          <w:p w:rsidR="007D3D74" w:rsidRPr="00FB5858" w:rsidRDefault="002B6556" w:rsidP="00361656">
            <w:pPr>
              <w:spacing w:before="60" w:after="20"/>
              <w:jc w:val="both"/>
              <w:rPr>
                <w:rFonts w:ascii="Arial" w:hAnsi="Arial" w:cs="Arial"/>
                <w:bCs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PE"/>
              </w:rPr>
              <w:t xml:space="preserve">Johan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PE"/>
              </w:rPr>
              <w:t>Balde</w:t>
            </w:r>
            <w:ins w:id="2" w:author="Luffi" w:date="2013-02-22T00:48:00Z">
              <w:r w:rsidR="00361656">
                <w:rPr>
                  <w:rFonts w:ascii="Arial" w:hAnsi="Arial" w:cs="Arial"/>
                  <w:bCs/>
                  <w:sz w:val="22"/>
                  <w:szCs w:val="22"/>
                  <w:lang w:val="es-PE"/>
                </w:rPr>
                <w:t>ó</w:t>
              </w:r>
            </w:ins>
            <w:del w:id="3" w:author="Luffi" w:date="2013-02-22T00:48:00Z">
              <w:r w:rsidDel="00361656">
                <w:rPr>
                  <w:rFonts w:ascii="Arial" w:hAnsi="Arial" w:cs="Arial"/>
                  <w:bCs/>
                  <w:sz w:val="22"/>
                  <w:szCs w:val="22"/>
                  <w:lang w:val="es-PE"/>
                </w:rPr>
                <w:delText>o</w:delText>
              </w:r>
            </w:del>
            <w:r>
              <w:rPr>
                <w:rFonts w:ascii="Arial" w:hAnsi="Arial" w:cs="Arial"/>
                <w:bCs/>
                <w:sz w:val="22"/>
                <w:szCs w:val="22"/>
                <w:lang w:val="es-PE"/>
              </w:rPr>
              <w:t>n</w:t>
            </w:r>
            <w:proofErr w:type="spellEnd"/>
          </w:p>
        </w:tc>
      </w:tr>
      <w:tr w:rsidR="005650AB" w:rsidRPr="005650AB"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ASESOR:</w:t>
            </w:r>
          </w:p>
        </w:tc>
        <w:tc>
          <w:tcPr>
            <w:tcW w:w="7207" w:type="dxa"/>
          </w:tcPr>
          <w:p w:rsidR="00525025" w:rsidRPr="00FB5858" w:rsidRDefault="002B6556" w:rsidP="000E36AD">
            <w:pPr>
              <w:spacing w:before="60" w:after="20"/>
              <w:jc w:val="both"/>
              <w:rPr>
                <w:rFonts w:ascii="Arial" w:hAnsi="Arial" w:cs="Arial"/>
                <w:bCs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PE"/>
              </w:rPr>
              <w:t>Johan Balde</w:t>
            </w:r>
            <w:ins w:id="4" w:author="Luffi" w:date="2013-02-22T00:49:00Z">
              <w:r w:rsidR="00361656">
                <w:rPr>
                  <w:rFonts w:ascii="Arial" w:hAnsi="Arial" w:cs="Arial"/>
                  <w:bCs/>
                  <w:sz w:val="22"/>
                  <w:szCs w:val="22"/>
                  <w:lang w:val="es-PE"/>
                </w:rPr>
                <w:t>ó</w:t>
              </w:r>
            </w:ins>
            <w:bookmarkStart w:id="5" w:name="_GoBack"/>
            <w:bookmarkEnd w:id="5"/>
            <w:del w:id="6" w:author="Luffi" w:date="2013-02-22T00:49:00Z">
              <w:r w:rsidDel="00361656">
                <w:rPr>
                  <w:rFonts w:ascii="Arial" w:hAnsi="Arial" w:cs="Arial"/>
                  <w:bCs/>
                  <w:sz w:val="22"/>
                  <w:szCs w:val="22"/>
                  <w:lang w:val="es-PE"/>
                </w:rPr>
                <w:delText>o</w:delText>
              </w:r>
            </w:del>
            <w:r>
              <w:rPr>
                <w:rFonts w:ascii="Arial" w:hAnsi="Arial" w:cs="Arial"/>
                <w:bCs/>
                <w:sz w:val="22"/>
                <w:szCs w:val="22"/>
                <w:lang w:val="es-PE"/>
              </w:rPr>
              <w:t>n</w:t>
            </w:r>
          </w:p>
        </w:tc>
      </w:tr>
      <w:tr w:rsidR="005650AB" w:rsidRPr="005650AB"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ALUMNO:</w:t>
            </w:r>
          </w:p>
        </w:tc>
        <w:tc>
          <w:tcPr>
            <w:tcW w:w="7207" w:type="dxa"/>
          </w:tcPr>
          <w:p w:rsidR="005650AB" w:rsidRPr="00A43BDB" w:rsidRDefault="002B6556" w:rsidP="000E36AD">
            <w:pPr>
              <w:spacing w:before="60" w:after="2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Giancarlo </w:t>
            </w:r>
            <w:r w:rsidR="00F9254C">
              <w:rPr>
                <w:rFonts w:ascii="Arial" w:hAnsi="Arial" w:cs="Arial"/>
                <w:bCs/>
                <w:sz w:val="22"/>
                <w:szCs w:val="22"/>
              </w:rPr>
              <w:t xml:space="preserve">Rubén </w:t>
            </w:r>
            <w:r w:rsidRPr="00176A29">
              <w:rPr>
                <w:rFonts w:ascii="Arial" w:hAnsi="Arial" w:cs="Arial"/>
                <w:bCs/>
                <w:caps/>
                <w:sz w:val="22"/>
                <w:szCs w:val="22"/>
              </w:rPr>
              <w:t>Rau Espinoza</w:t>
            </w:r>
          </w:p>
        </w:tc>
      </w:tr>
      <w:tr w:rsidR="005650AB" w:rsidRPr="005650AB">
        <w:trPr>
          <w:trHeight w:val="372"/>
        </w:trPr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CÓDIGO:</w:t>
            </w:r>
          </w:p>
        </w:tc>
        <w:tc>
          <w:tcPr>
            <w:tcW w:w="7207" w:type="dxa"/>
          </w:tcPr>
          <w:p w:rsidR="005650AB" w:rsidRPr="00FB5858" w:rsidRDefault="002B6556" w:rsidP="00A43BDB">
            <w:pPr>
              <w:spacing w:before="60" w:after="20"/>
              <w:jc w:val="both"/>
              <w:rPr>
                <w:rFonts w:ascii="Arial" w:hAnsi="Arial" w:cs="Arial"/>
                <w:bCs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PE"/>
              </w:rPr>
              <w:t>20077134</w:t>
            </w:r>
          </w:p>
        </w:tc>
      </w:tr>
      <w:tr w:rsidR="005650AB" w:rsidRPr="005650AB">
        <w:trPr>
          <w:trHeight w:val="348"/>
        </w:trPr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TEMA  N°:</w:t>
            </w:r>
          </w:p>
        </w:tc>
        <w:tc>
          <w:tcPr>
            <w:tcW w:w="7207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650AB">
              <w:rPr>
                <w:rFonts w:ascii="Arial" w:hAnsi="Arial" w:cs="Arial"/>
                <w:sz w:val="22"/>
                <w:szCs w:val="22"/>
              </w:rPr>
              <w:t>_______________</w:t>
            </w:r>
          </w:p>
        </w:tc>
      </w:tr>
      <w:tr w:rsidR="005650AB" w:rsidRPr="005650AB">
        <w:trPr>
          <w:trHeight w:val="480"/>
        </w:trPr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FECHA:</w:t>
            </w:r>
          </w:p>
        </w:tc>
        <w:tc>
          <w:tcPr>
            <w:tcW w:w="7207" w:type="dxa"/>
          </w:tcPr>
          <w:p w:rsidR="005650AB" w:rsidRPr="005650AB" w:rsidRDefault="00DE7BA9" w:rsidP="00176A29">
            <w:pPr>
              <w:spacing w:before="60" w:after="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8391A">
              <w:rPr>
                <w:rFonts w:ascii="Arial" w:hAnsi="Arial" w:cs="Arial"/>
                <w:sz w:val="22"/>
                <w:szCs w:val="22"/>
                <w:lang w:val="es-MX"/>
              </w:rPr>
              <w:t xml:space="preserve">San Miguel, </w:t>
            </w:r>
            <w:r w:rsidR="00176A29">
              <w:rPr>
                <w:rFonts w:ascii="Arial" w:hAnsi="Arial" w:cs="Arial"/>
                <w:sz w:val="22"/>
                <w:szCs w:val="22"/>
                <w:lang w:val="es-MX"/>
              </w:rPr>
              <w:t>21</w:t>
            </w:r>
            <w:r w:rsidRPr="00E8391A">
              <w:rPr>
                <w:rFonts w:ascii="Arial" w:hAnsi="Arial" w:cs="Arial"/>
                <w:sz w:val="22"/>
                <w:szCs w:val="22"/>
                <w:lang w:val="es-MX"/>
              </w:rPr>
              <w:t xml:space="preserve"> de </w:t>
            </w:r>
            <w:r w:rsidR="00176A29">
              <w:rPr>
                <w:rFonts w:ascii="Arial" w:hAnsi="Arial" w:cs="Arial"/>
                <w:sz w:val="22"/>
                <w:szCs w:val="22"/>
                <w:lang w:val="es-MX"/>
              </w:rPr>
              <w:t>Diciembre</w:t>
            </w:r>
            <w:r w:rsidRPr="00E8391A">
              <w:rPr>
                <w:rFonts w:ascii="Arial" w:hAnsi="Arial" w:cs="Arial"/>
                <w:sz w:val="22"/>
                <w:szCs w:val="22"/>
                <w:lang w:val="es-MX"/>
              </w:rPr>
              <w:t xml:space="preserve"> de 20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1</w:t>
            </w:r>
            <w:r w:rsidR="00176A29">
              <w:rPr>
                <w:rFonts w:ascii="Arial" w:hAnsi="Arial" w:cs="Arial"/>
                <w:sz w:val="22"/>
                <w:szCs w:val="22"/>
                <w:lang w:val="es-MX"/>
              </w:rPr>
              <w:t>2</w:t>
            </w:r>
          </w:p>
        </w:tc>
      </w:tr>
    </w:tbl>
    <w:p w:rsidR="005650AB" w:rsidRPr="005650AB" w:rsidRDefault="005650AB" w:rsidP="005650AB">
      <w:pPr>
        <w:pStyle w:val="Epgrafe"/>
        <w:spacing w:after="120"/>
        <w:jc w:val="both"/>
        <w:rPr>
          <w:rFonts w:cs="Arial"/>
          <w:sz w:val="22"/>
          <w:szCs w:val="22"/>
        </w:rPr>
      </w:pPr>
    </w:p>
    <w:p w:rsidR="005650AB" w:rsidRDefault="005650AB" w:rsidP="005650AB">
      <w:pPr>
        <w:pStyle w:val="Epgrafe"/>
        <w:spacing w:after="120"/>
        <w:jc w:val="both"/>
        <w:rPr>
          <w:rFonts w:cs="Arial"/>
          <w:sz w:val="22"/>
          <w:szCs w:val="22"/>
        </w:rPr>
      </w:pPr>
      <w:r w:rsidRPr="005650AB">
        <w:rPr>
          <w:rFonts w:cs="Arial"/>
          <w:sz w:val="22"/>
          <w:szCs w:val="22"/>
        </w:rPr>
        <w:t>DESCRIPCIÓN</w:t>
      </w:r>
    </w:p>
    <w:p w:rsidR="00176A29" w:rsidRDefault="005F2A87" w:rsidP="00A60600">
      <w:pPr>
        <w:pStyle w:val="Textoindependiente"/>
        <w:rPr>
          <w:ins w:id="7" w:author="Luffi" w:date="2013-02-22T00:33:00Z"/>
          <w:rFonts w:ascii="Arial" w:hAnsi="Arial" w:cs="Arial"/>
          <w:szCs w:val="22"/>
          <w:lang w:val="es-ES_tradnl"/>
        </w:rPr>
      </w:pPr>
      <w:r>
        <w:rPr>
          <w:rFonts w:ascii="Arial" w:hAnsi="Arial" w:cs="Arial"/>
          <w:szCs w:val="22"/>
          <w:lang w:val="es-ES_tradnl"/>
        </w:rPr>
        <w:t xml:space="preserve">En los últimos años se ha incrementado </w:t>
      </w:r>
      <w:r w:rsidR="00C24B62">
        <w:rPr>
          <w:rFonts w:ascii="Arial" w:hAnsi="Arial" w:cs="Arial"/>
          <w:szCs w:val="22"/>
          <w:lang w:val="es-ES_tradnl"/>
        </w:rPr>
        <w:t>una gran variedad de negocios que brindan servicio</w:t>
      </w:r>
      <w:ins w:id="8" w:author="Luffi" w:date="2013-02-22T00:31:00Z">
        <w:r w:rsidR="00176A29">
          <w:rPr>
            <w:rFonts w:ascii="Arial" w:hAnsi="Arial" w:cs="Arial"/>
            <w:szCs w:val="22"/>
            <w:lang w:val="es-ES_tradnl"/>
          </w:rPr>
          <w:t>s</w:t>
        </w:r>
      </w:ins>
      <w:r w:rsidR="00C24B62">
        <w:rPr>
          <w:rFonts w:ascii="Arial" w:hAnsi="Arial" w:cs="Arial"/>
          <w:szCs w:val="22"/>
          <w:lang w:val="es-ES_tradnl"/>
        </w:rPr>
        <w:t xml:space="preserve"> al público</w:t>
      </w:r>
      <w:r w:rsidR="00193633">
        <w:rPr>
          <w:rFonts w:ascii="Arial" w:hAnsi="Arial" w:cs="Arial"/>
          <w:szCs w:val="22"/>
          <w:lang w:val="es-ES_tradnl"/>
        </w:rPr>
        <w:t xml:space="preserve">, </w:t>
      </w:r>
      <w:del w:id="9" w:author="Luffi" w:date="2013-02-22T00:31:00Z">
        <w:r w:rsidR="00193633" w:rsidDel="00176A29">
          <w:rPr>
            <w:rFonts w:ascii="Arial" w:hAnsi="Arial" w:cs="Arial"/>
            <w:szCs w:val="22"/>
            <w:lang w:val="es-ES_tradnl"/>
          </w:rPr>
          <w:delText xml:space="preserve">entre </w:delText>
        </w:r>
      </w:del>
      <w:ins w:id="10" w:author="Luffi" w:date="2013-02-22T00:31:00Z">
        <w:r w:rsidR="00176A29">
          <w:rPr>
            <w:rFonts w:ascii="Arial" w:hAnsi="Arial" w:cs="Arial"/>
            <w:szCs w:val="22"/>
            <w:lang w:val="es-ES_tradnl"/>
          </w:rPr>
          <w:t xml:space="preserve">dentro de los cuales </w:t>
        </w:r>
      </w:ins>
      <w:del w:id="11" w:author="Luffi" w:date="2013-02-22T00:31:00Z">
        <w:r w:rsidR="00193633" w:rsidDel="00176A29">
          <w:rPr>
            <w:rFonts w:ascii="Arial" w:hAnsi="Arial" w:cs="Arial"/>
            <w:szCs w:val="22"/>
            <w:lang w:val="es-ES_tradnl"/>
          </w:rPr>
          <w:delText xml:space="preserve">los principales negocios </w:delText>
        </w:r>
      </w:del>
      <w:r w:rsidR="00193633">
        <w:rPr>
          <w:rFonts w:ascii="Arial" w:hAnsi="Arial" w:cs="Arial"/>
          <w:szCs w:val="22"/>
          <w:lang w:val="es-ES_tradnl"/>
        </w:rPr>
        <w:t>se puede considerar a los restaurantes y las</w:t>
      </w:r>
      <w:r w:rsidR="00C24B62">
        <w:rPr>
          <w:rFonts w:ascii="Arial" w:hAnsi="Arial" w:cs="Arial"/>
          <w:szCs w:val="22"/>
          <w:lang w:val="es-ES_tradnl"/>
        </w:rPr>
        <w:t xml:space="preserve"> cafeterías</w:t>
      </w:r>
      <w:ins w:id="12" w:author="Luffi" w:date="2013-02-22T00:31:00Z">
        <w:r w:rsidR="00176A29">
          <w:rPr>
            <w:rFonts w:ascii="Arial" w:hAnsi="Arial" w:cs="Arial"/>
            <w:szCs w:val="22"/>
            <w:lang w:val="es-ES_tradnl"/>
          </w:rPr>
          <w:t xml:space="preserve"> como los principales</w:t>
        </w:r>
      </w:ins>
      <w:r w:rsidR="00C24B62">
        <w:rPr>
          <w:rFonts w:ascii="Arial" w:hAnsi="Arial" w:cs="Arial"/>
          <w:szCs w:val="22"/>
          <w:lang w:val="es-ES_tradnl"/>
        </w:rPr>
        <w:t xml:space="preserve">. </w:t>
      </w:r>
      <w:r w:rsidR="00073A2C">
        <w:rPr>
          <w:rFonts w:ascii="Arial" w:hAnsi="Arial" w:cs="Arial"/>
          <w:szCs w:val="22"/>
          <w:lang w:val="es-ES_tradnl"/>
        </w:rPr>
        <w:t xml:space="preserve">Estos tipos de </w:t>
      </w:r>
      <w:r w:rsidR="00193633">
        <w:rPr>
          <w:rFonts w:ascii="Arial" w:hAnsi="Arial" w:cs="Arial"/>
          <w:szCs w:val="22"/>
          <w:lang w:val="es-ES_tradnl"/>
        </w:rPr>
        <w:t xml:space="preserve">negocios </w:t>
      </w:r>
      <w:del w:id="13" w:author="Luffi" w:date="2013-02-22T00:33:00Z">
        <w:r w:rsidR="00193633" w:rsidDel="00B55713">
          <w:rPr>
            <w:rFonts w:ascii="Arial" w:hAnsi="Arial" w:cs="Arial"/>
            <w:szCs w:val="22"/>
            <w:lang w:val="es-ES_tradnl"/>
          </w:rPr>
          <w:delText xml:space="preserve">inicialmente </w:delText>
        </w:r>
      </w:del>
      <w:r w:rsidR="00305941">
        <w:rPr>
          <w:rFonts w:ascii="Arial" w:hAnsi="Arial" w:cs="Arial"/>
          <w:szCs w:val="22"/>
          <w:lang w:val="es-ES_tradnl"/>
        </w:rPr>
        <w:t>cuentan con</w:t>
      </w:r>
      <w:r w:rsidR="00B55713">
        <w:rPr>
          <w:rFonts w:ascii="Arial" w:hAnsi="Arial" w:cs="Arial"/>
          <w:szCs w:val="22"/>
          <w:lang w:val="es-ES_tradnl"/>
        </w:rPr>
        <w:t xml:space="preserve"> diversos </w:t>
      </w:r>
      <w:r w:rsidR="00305941">
        <w:rPr>
          <w:rFonts w:ascii="Arial" w:hAnsi="Arial" w:cs="Arial"/>
          <w:szCs w:val="22"/>
          <w:lang w:val="es-ES_tradnl"/>
        </w:rPr>
        <w:t xml:space="preserve">procesos </w:t>
      </w:r>
      <w:del w:id="14" w:author="Luffi" w:date="2013-02-22T00:32:00Z">
        <w:r w:rsidR="00073A2C" w:rsidDel="00176A29">
          <w:rPr>
            <w:rFonts w:ascii="Arial" w:hAnsi="Arial" w:cs="Arial"/>
            <w:szCs w:val="22"/>
            <w:lang w:val="es-ES_tradnl"/>
          </w:rPr>
          <w:delText xml:space="preserve">dentro de la empresa </w:delText>
        </w:r>
      </w:del>
      <w:r w:rsidR="00073A2C">
        <w:rPr>
          <w:rFonts w:ascii="Arial" w:hAnsi="Arial" w:cs="Arial"/>
          <w:szCs w:val="22"/>
          <w:lang w:val="es-ES_tradnl"/>
        </w:rPr>
        <w:t xml:space="preserve">que se realizan manualmente </w:t>
      </w:r>
      <w:r w:rsidR="0025137D">
        <w:rPr>
          <w:rFonts w:ascii="Arial" w:hAnsi="Arial" w:cs="Arial"/>
          <w:szCs w:val="22"/>
          <w:lang w:val="es-ES_tradnl"/>
        </w:rPr>
        <w:t xml:space="preserve">y </w:t>
      </w:r>
      <w:r w:rsidR="00073A2C">
        <w:rPr>
          <w:rFonts w:ascii="Arial" w:hAnsi="Arial" w:cs="Arial"/>
          <w:szCs w:val="22"/>
          <w:lang w:val="es-ES_tradnl"/>
        </w:rPr>
        <w:t xml:space="preserve">que </w:t>
      </w:r>
      <w:ins w:id="15" w:author="Luffi" w:date="2013-02-22T00:34:00Z">
        <w:r w:rsidR="00B55713">
          <w:rPr>
            <w:rFonts w:ascii="Arial" w:hAnsi="Arial" w:cs="Arial"/>
            <w:szCs w:val="22"/>
            <w:lang w:val="es-ES_tradnl"/>
          </w:rPr>
          <w:t>en la medida que aumentan los clientes comienzan a afectar la calidad del servicio</w:t>
        </w:r>
      </w:ins>
      <w:ins w:id="16" w:author="Luffi" w:date="2013-02-22T00:35:00Z">
        <w:r w:rsidR="00B55713">
          <w:rPr>
            <w:rFonts w:ascii="Arial" w:hAnsi="Arial" w:cs="Arial"/>
            <w:szCs w:val="22"/>
            <w:lang w:val="es-ES_tradnl"/>
          </w:rPr>
          <w:t xml:space="preserve"> como por ejemplo no contar con stock suficiente para preparar productos que regularmente consumen sus clientes, o perderlos</w:t>
        </w:r>
      </w:ins>
      <w:ins w:id="17" w:author="Luffi" w:date="2013-02-22T00:38:00Z">
        <w:r w:rsidR="00B55713">
          <w:rPr>
            <w:rFonts w:ascii="Arial" w:hAnsi="Arial" w:cs="Arial"/>
            <w:szCs w:val="22"/>
            <w:lang w:val="es-ES_tradnl"/>
          </w:rPr>
          <w:t xml:space="preserve"> (excederse de la fecha de vencimiento)</w:t>
        </w:r>
      </w:ins>
      <w:ins w:id="18" w:author="Luffi" w:date="2013-02-22T00:35:00Z">
        <w:r w:rsidR="00B55713">
          <w:rPr>
            <w:rFonts w:ascii="Arial" w:hAnsi="Arial" w:cs="Arial"/>
            <w:szCs w:val="22"/>
            <w:lang w:val="es-ES_tradnl"/>
          </w:rPr>
          <w:t xml:space="preserve"> pues se tiene</w:t>
        </w:r>
      </w:ins>
      <w:ins w:id="19" w:author="Luffi" w:date="2013-02-22T00:39:00Z">
        <w:r w:rsidR="00B55713">
          <w:rPr>
            <w:rFonts w:ascii="Arial" w:hAnsi="Arial" w:cs="Arial"/>
            <w:szCs w:val="22"/>
            <w:lang w:val="es-ES_tradnl"/>
          </w:rPr>
          <w:t xml:space="preserve"> un</w:t>
        </w:r>
      </w:ins>
      <w:ins w:id="20" w:author="Luffi" w:date="2013-02-22T00:35:00Z">
        <w:r w:rsidR="00B55713">
          <w:rPr>
            <w:rFonts w:ascii="Arial" w:hAnsi="Arial" w:cs="Arial"/>
            <w:szCs w:val="22"/>
            <w:lang w:val="es-ES_tradnl"/>
          </w:rPr>
          <w:t xml:space="preserve"> sobre stock</w:t>
        </w:r>
      </w:ins>
      <w:ins w:id="21" w:author="Luffi" w:date="2013-02-22T00:38:00Z">
        <w:r w:rsidR="00B55713">
          <w:rPr>
            <w:rFonts w:ascii="Arial" w:hAnsi="Arial" w:cs="Arial"/>
            <w:szCs w:val="22"/>
            <w:lang w:val="es-ES_tradnl"/>
          </w:rPr>
          <w:t xml:space="preserve"> y hay poco consumo</w:t>
        </w:r>
      </w:ins>
      <w:ins w:id="22" w:author="Luffi" w:date="2013-02-22T00:36:00Z">
        <w:r w:rsidR="00B55713">
          <w:rPr>
            <w:rFonts w:ascii="Arial" w:hAnsi="Arial" w:cs="Arial"/>
            <w:szCs w:val="22"/>
            <w:lang w:val="es-ES_tradnl"/>
          </w:rPr>
          <w:t xml:space="preserve">. </w:t>
        </w:r>
      </w:ins>
      <w:del w:id="23" w:author="Luffi" w:date="2013-02-22T00:35:00Z">
        <w:r w:rsidR="00073A2C" w:rsidDel="00B55713">
          <w:rPr>
            <w:rFonts w:ascii="Arial" w:hAnsi="Arial" w:cs="Arial"/>
            <w:szCs w:val="22"/>
            <w:lang w:val="es-ES_tradnl"/>
          </w:rPr>
          <w:delText>dificultan al momento de la atención al cliente.</w:delText>
        </w:r>
        <w:r w:rsidR="0025137D" w:rsidDel="00B55713">
          <w:rPr>
            <w:rFonts w:ascii="Arial" w:hAnsi="Arial" w:cs="Arial"/>
            <w:szCs w:val="22"/>
            <w:lang w:val="es-ES_tradnl"/>
          </w:rPr>
          <w:delText xml:space="preserve"> </w:delText>
        </w:r>
      </w:del>
    </w:p>
    <w:p w:rsidR="00176A29" w:rsidRDefault="00176A29" w:rsidP="00A60600">
      <w:pPr>
        <w:pStyle w:val="Textoindependiente"/>
        <w:rPr>
          <w:ins w:id="24" w:author="Luffi" w:date="2013-02-22T00:39:00Z"/>
          <w:rFonts w:ascii="Arial" w:hAnsi="Arial" w:cs="Arial"/>
          <w:szCs w:val="22"/>
          <w:lang w:val="es-ES_tradnl"/>
        </w:rPr>
      </w:pPr>
    </w:p>
    <w:p w:rsidR="00B55713" w:rsidRDefault="00B55713" w:rsidP="00B55713">
      <w:pPr>
        <w:pStyle w:val="Textoindependiente"/>
        <w:rPr>
          <w:ins w:id="25" w:author="Luffi" w:date="2013-02-22T00:42:00Z"/>
          <w:rFonts w:ascii="Arial" w:hAnsi="Arial" w:cs="Arial"/>
          <w:szCs w:val="22"/>
          <w:lang w:val="es-ES_tradnl"/>
        </w:rPr>
      </w:pPr>
      <w:ins w:id="26" w:author="Luffi" w:date="2013-02-22T00:40:00Z">
        <w:r>
          <w:rPr>
            <w:rFonts w:ascii="Arial" w:hAnsi="Arial" w:cs="Arial"/>
            <w:szCs w:val="22"/>
            <w:lang w:val="es-ES_tradnl"/>
          </w:rPr>
          <w:t xml:space="preserve">Algunas soluciones que existen localmente han sido desarrolladas en tecnologías </w:t>
        </w:r>
      </w:ins>
      <w:ins w:id="27" w:author="Luffi" w:date="2013-02-22T00:41:00Z">
        <w:r>
          <w:rPr>
            <w:rFonts w:ascii="Arial" w:hAnsi="Arial" w:cs="Arial"/>
            <w:szCs w:val="22"/>
            <w:lang w:val="es-ES_tradnl"/>
          </w:rPr>
          <w:t xml:space="preserve">(hoy) </w:t>
        </w:r>
      </w:ins>
      <w:ins w:id="28" w:author="Luffi" w:date="2013-02-22T00:40:00Z">
        <w:r>
          <w:rPr>
            <w:rFonts w:ascii="Arial" w:hAnsi="Arial" w:cs="Arial"/>
            <w:szCs w:val="22"/>
            <w:lang w:val="es-ES_tradnl"/>
          </w:rPr>
          <w:t>obsoletas o tienen un costo inaccesible a much</w:t>
        </w:r>
      </w:ins>
      <w:ins w:id="29" w:author="Luffi" w:date="2013-02-22T00:41:00Z">
        <w:r>
          <w:rPr>
            <w:rFonts w:ascii="Arial" w:hAnsi="Arial" w:cs="Arial"/>
            <w:szCs w:val="22"/>
            <w:lang w:val="es-ES_tradnl"/>
          </w:rPr>
          <w:t>a</w:t>
        </w:r>
      </w:ins>
      <w:ins w:id="30" w:author="Luffi" w:date="2013-02-22T00:40:00Z">
        <w:r>
          <w:rPr>
            <w:rFonts w:ascii="Arial" w:hAnsi="Arial" w:cs="Arial"/>
            <w:szCs w:val="22"/>
            <w:lang w:val="es-ES_tradnl"/>
          </w:rPr>
          <w:t xml:space="preserve">s </w:t>
        </w:r>
      </w:ins>
      <w:ins w:id="31" w:author="Luffi" w:date="2013-02-22T00:41:00Z">
        <w:r>
          <w:rPr>
            <w:rFonts w:ascii="Arial" w:hAnsi="Arial" w:cs="Arial"/>
            <w:szCs w:val="22"/>
            <w:lang w:val="es-ES_tradnl"/>
          </w:rPr>
          <w:t xml:space="preserve">pequeñas cadenas de cafetería; </w:t>
        </w:r>
      </w:ins>
      <w:ins w:id="32" w:author="Luffi" w:date="2013-02-22T00:42:00Z">
        <w:r>
          <w:rPr>
            <w:rFonts w:ascii="Arial" w:hAnsi="Arial" w:cs="Arial"/>
            <w:szCs w:val="22"/>
            <w:lang w:val="es-ES_tradnl"/>
          </w:rPr>
          <w:t xml:space="preserve">por lo que se hace necesario hacer un desarrollo para este tipo de comercios. De otro lado, </w:t>
        </w:r>
      </w:ins>
      <w:ins w:id="33" w:author="Luffi" w:date="2013-02-22T00:41:00Z">
        <w:r>
          <w:rPr>
            <w:rFonts w:ascii="Arial" w:hAnsi="Arial" w:cs="Arial"/>
            <w:szCs w:val="22"/>
            <w:lang w:val="es-ES_tradnl"/>
          </w:rPr>
          <w:t xml:space="preserve">el paradigma de </w:t>
        </w:r>
      </w:ins>
      <w:ins w:id="34" w:author="Luffi" w:date="2013-02-22T00:45:00Z">
        <w:r w:rsidR="00982738">
          <w:rPr>
            <w:rFonts w:ascii="Arial" w:hAnsi="Arial" w:cs="Arial"/>
            <w:szCs w:val="22"/>
            <w:lang w:val="es-ES_tradnl"/>
          </w:rPr>
          <w:t xml:space="preserve">open </w:t>
        </w:r>
        <w:proofErr w:type="spellStart"/>
        <w:r w:rsidR="00982738">
          <w:rPr>
            <w:rFonts w:ascii="Arial" w:hAnsi="Arial" w:cs="Arial"/>
            <w:szCs w:val="22"/>
            <w:lang w:val="es-ES_tradnl"/>
          </w:rPr>
          <w:t>source</w:t>
        </w:r>
      </w:ins>
      <w:proofErr w:type="spellEnd"/>
      <w:ins w:id="35" w:author="Luffi" w:date="2013-02-22T00:41:00Z">
        <w:r>
          <w:rPr>
            <w:rFonts w:ascii="Arial" w:hAnsi="Arial" w:cs="Arial"/>
            <w:szCs w:val="22"/>
            <w:lang w:val="es-ES_tradnl"/>
          </w:rPr>
          <w:t xml:space="preserve"> y el establecimiento de una potencial comunidad </w:t>
        </w:r>
      </w:ins>
      <w:ins w:id="36" w:author="Luffi" w:date="2013-02-22T00:42:00Z">
        <w:r>
          <w:rPr>
            <w:rFonts w:ascii="Arial" w:hAnsi="Arial" w:cs="Arial"/>
            <w:szCs w:val="22"/>
            <w:lang w:val="es-ES_tradnl"/>
          </w:rPr>
          <w:t xml:space="preserve">que pueda continuar el desarrollo del producto es un esquema que ya se usa en otros </w:t>
        </w:r>
      </w:ins>
      <w:ins w:id="37" w:author="Luffi" w:date="2013-02-22T00:43:00Z">
        <w:r>
          <w:rPr>
            <w:rFonts w:ascii="Arial" w:hAnsi="Arial" w:cs="Arial"/>
            <w:szCs w:val="22"/>
            <w:lang w:val="es-ES_tradnl"/>
          </w:rPr>
          <w:t>productos; pues existe un potencial mercado donde aplicarlos y al tenerse el código fuente disponible, se podrá hacer las adaptaciones que se requieren</w:t>
        </w:r>
        <w:r w:rsidR="00982738">
          <w:rPr>
            <w:rFonts w:ascii="Arial" w:hAnsi="Arial" w:cs="Arial"/>
            <w:szCs w:val="22"/>
            <w:lang w:val="es-ES_tradnl"/>
          </w:rPr>
          <w:t xml:space="preserve"> para cada </w:t>
        </w:r>
      </w:ins>
      <w:proofErr w:type="spellStart"/>
      <w:ins w:id="38" w:author="Luffi" w:date="2013-02-22T00:44:00Z">
        <w:r w:rsidR="00982738">
          <w:rPr>
            <w:rFonts w:ascii="Arial" w:hAnsi="Arial" w:cs="Arial"/>
            <w:szCs w:val="22"/>
            <w:lang w:val="es-ES_tradnl"/>
          </w:rPr>
          <w:t>cleinte</w:t>
        </w:r>
      </w:ins>
      <w:proofErr w:type="spellEnd"/>
      <w:ins w:id="39" w:author="Luffi" w:date="2013-02-22T00:43:00Z">
        <w:r w:rsidR="00982738">
          <w:rPr>
            <w:rFonts w:ascii="Arial" w:hAnsi="Arial" w:cs="Arial"/>
            <w:szCs w:val="22"/>
            <w:lang w:val="es-ES_tradnl"/>
          </w:rPr>
          <w:t>.</w:t>
        </w:r>
      </w:ins>
    </w:p>
    <w:p w:rsidR="00094AB2" w:rsidDel="00982738" w:rsidRDefault="00094AB2" w:rsidP="00A60600">
      <w:pPr>
        <w:pStyle w:val="Textoindependiente"/>
        <w:rPr>
          <w:del w:id="40" w:author="Luffi" w:date="2013-02-22T00:44:00Z"/>
          <w:rFonts w:ascii="Arial" w:hAnsi="Arial" w:cs="Arial"/>
          <w:szCs w:val="22"/>
          <w:lang w:val="es-ES_tradnl"/>
        </w:rPr>
      </w:pPr>
      <w:del w:id="41" w:author="Luffi" w:date="2013-02-22T00:44:00Z">
        <w:r w:rsidDel="00982738">
          <w:rPr>
            <w:rFonts w:ascii="Arial" w:hAnsi="Arial" w:cs="Arial"/>
            <w:szCs w:val="22"/>
            <w:lang w:val="es-ES_tradnl"/>
          </w:rPr>
          <w:delText>Es por esto que se recurre a los sistemas de información, con el fin de tener</w:delText>
        </w:r>
        <w:r w:rsidR="001B4DB2" w:rsidDel="00982738">
          <w:rPr>
            <w:rFonts w:ascii="Arial" w:hAnsi="Arial" w:cs="Arial"/>
            <w:szCs w:val="22"/>
            <w:lang w:val="es-ES_tradnl"/>
          </w:rPr>
          <w:delText xml:space="preserve"> un sistema </w:delText>
        </w:r>
        <w:r w:rsidR="00026212" w:rsidDel="00982738">
          <w:rPr>
            <w:rFonts w:ascii="Arial" w:hAnsi="Arial" w:cs="Arial"/>
            <w:szCs w:val="22"/>
            <w:lang w:val="es-ES_tradnl"/>
          </w:rPr>
          <w:delText>y</w:delText>
        </w:r>
        <w:r w:rsidR="001B4DB2" w:rsidDel="00982738">
          <w:rPr>
            <w:rFonts w:ascii="Arial" w:hAnsi="Arial" w:cs="Arial"/>
            <w:szCs w:val="22"/>
            <w:lang w:val="es-ES_tradnl"/>
          </w:rPr>
          <w:delText xml:space="preserve"> cubrir los procesos </w:delText>
        </w:r>
        <w:r w:rsidR="003C14B6" w:rsidDel="00982738">
          <w:rPr>
            <w:rFonts w:ascii="Arial" w:hAnsi="Arial" w:cs="Arial"/>
            <w:szCs w:val="22"/>
            <w:lang w:val="es-ES_tradnl"/>
          </w:rPr>
          <w:delText>principales</w:delText>
        </w:r>
        <w:r w:rsidR="001B4DB2" w:rsidDel="00982738">
          <w:rPr>
            <w:rFonts w:ascii="Arial" w:hAnsi="Arial" w:cs="Arial"/>
            <w:szCs w:val="22"/>
            <w:lang w:val="es-ES_tradnl"/>
          </w:rPr>
          <w:delText xml:space="preserve"> que existen en un negocio de cafeterías.</w:delText>
        </w:r>
      </w:del>
    </w:p>
    <w:p w:rsidR="00743C72" w:rsidRDefault="00743C72" w:rsidP="00A60600">
      <w:pPr>
        <w:pStyle w:val="Textoindependiente"/>
        <w:rPr>
          <w:rFonts w:ascii="Arial" w:hAnsi="Arial" w:cs="Arial"/>
          <w:szCs w:val="22"/>
          <w:lang w:val="es-ES_tradnl"/>
        </w:rPr>
      </w:pPr>
    </w:p>
    <w:p w:rsidR="00743C72" w:rsidRPr="00A60600" w:rsidRDefault="00743C72" w:rsidP="00A60600">
      <w:pPr>
        <w:pStyle w:val="Textoindependiente"/>
        <w:rPr>
          <w:rFonts w:ascii="Arial" w:hAnsi="Arial" w:cs="Arial"/>
          <w:szCs w:val="22"/>
          <w:lang w:val="es-ES_tradnl"/>
        </w:rPr>
      </w:pPr>
      <w:r>
        <w:rPr>
          <w:rFonts w:ascii="Arial" w:hAnsi="Arial" w:cs="Arial"/>
          <w:szCs w:val="22"/>
          <w:lang w:val="es-ES_tradnl"/>
        </w:rPr>
        <w:t>El sistema web propuesto</w:t>
      </w:r>
      <w:r w:rsidR="006E5376">
        <w:rPr>
          <w:rFonts w:ascii="Arial" w:hAnsi="Arial" w:cs="Arial"/>
          <w:szCs w:val="22"/>
          <w:lang w:val="es-ES_tradnl"/>
        </w:rPr>
        <w:t xml:space="preserve"> para la solución, </w:t>
      </w:r>
      <w:r>
        <w:rPr>
          <w:rFonts w:ascii="Arial" w:hAnsi="Arial" w:cs="Arial"/>
          <w:szCs w:val="22"/>
          <w:lang w:val="es-ES_tradnl"/>
        </w:rPr>
        <w:t xml:space="preserve">será una herramienta </w:t>
      </w:r>
      <w:del w:id="42" w:author="Luffi" w:date="2013-02-22T00:44:00Z">
        <w:r w:rsidDel="00982738">
          <w:rPr>
            <w:rFonts w:ascii="Arial" w:hAnsi="Arial" w:cs="Arial"/>
            <w:szCs w:val="22"/>
            <w:lang w:val="es-ES_tradnl"/>
          </w:rPr>
          <w:delText>útil para apoyar a los</w:delText>
        </w:r>
      </w:del>
      <w:ins w:id="43" w:author="Luffi" w:date="2013-02-22T00:44:00Z">
        <w:r w:rsidR="00982738">
          <w:rPr>
            <w:rFonts w:ascii="Arial" w:hAnsi="Arial" w:cs="Arial"/>
            <w:szCs w:val="22"/>
            <w:lang w:val="es-ES_tradnl"/>
          </w:rPr>
          <w:t>que cubrirá los</w:t>
        </w:r>
      </w:ins>
      <w:r>
        <w:rPr>
          <w:rFonts w:ascii="Arial" w:hAnsi="Arial" w:cs="Arial"/>
          <w:szCs w:val="22"/>
          <w:lang w:val="es-ES_tradnl"/>
        </w:rPr>
        <w:t xml:space="preserve"> procesos </w:t>
      </w:r>
      <w:r w:rsidR="00EF41D2">
        <w:rPr>
          <w:rFonts w:ascii="Arial" w:hAnsi="Arial" w:cs="Arial"/>
          <w:szCs w:val="22"/>
          <w:lang w:val="es-ES_tradnl"/>
        </w:rPr>
        <w:t xml:space="preserve">claves que tiene la empresa. </w:t>
      </w:r>
      <w:r w:rsidR="00466A71">
        <w:rPr>
          <w:rFonts w:ascii="Arial" w:hAnsi="Arial" w:cs="Arial"/>
          <w:szCs w:val="22"/>
          <w:lang w:val="es-ES_tradnl"/>
        </w:rPr>
        <w:t xml:space="preserve">Las áreas principales de la empresa </w:t>
      </w:r>
      <w:del w:id="44" w:author="Luffi" w:date="2013-02-22T00:45:00Z">
        <w:r w:rsidR="00466A71" w:rsidDel="00982738">
          <w:rPr>
            <w:rFonts w:ascii="Arial" w:hAnsi="Arial" w:cs="Arial"/>
            <w:szCs w:val="22"/>
            <w:lang w:val="es-ES_tradnl"/>
          </w:rPr>
          <w:delText xml:space="preserve">que </w:delText>
        </w:r>
      </w:del>
      <w:del w:id="45" w:author="Luffi" w:date="2013-02-22T00:44:00Z">
        <w:r w:rsidR="00466A71" w:rsidDel="00982738">
          <w:rPr>
            <w:rFonts w:ascii="Arial" w:hAnsi="Arial" w:cs="Arial"/>
            <w:szCs w:val="22"/>
            <w:lang w:val="es-ES_tradnl"/>
          </w:rPr>
          <w:delText xml:space="preserve">son clave para su desarrollo </w:delText>
        </w:r>
      </w:del>
      <w:r w:rsidR="00466A71">
        <w:rPr>
          <w:rFonts w:ascii="Arial" w:hAnsi="Arial" w:cs="Arial"/>
          <w:szCs w:val="22"/>
          <w:lang w:val="es-ES_tradnl"/>
        </w:rPr>
        <w:t xml:space="preserve">son el área de ventas, compras, almacén y administración. En cada una de estas áreas hay procesos que se </w:t>
      </w:r>
      <w:r w:rsidR="00E4255B">
        <w:rPr>
          <w:rFonts w:ascii="Arial" w:hAnsi="Arial" w:cs="Arial"/>
          <w:szCs w:val="22"/>
          <w:lang w:val="es-ES_tradnl"/>
        </w:rPr>
        <w:t xml:space="preserve">realizan manualmente como por ejemplo la generación de </w:t>
      </w:r>
      <w:ins w:id="46" w:author="Luffi" w:date="2013-02-22T00:47:00Z">
        <w:r w:rsidR="00982738">
          <w:rPr>
            <w:rFonts w:ascii="Arial" w:hAnsi="Arial" w:cs="Arial"/>
            <w:szCs w:val="22"/>
            <w:lang w:val="es-ES_tradnl"/>
          </w:rPr>
          <w:t xml:space="preserve">la </w:t>
        </w:r>
      </w:ins>
      <w:r w:rsidR="00E4255B">
        <w:rPr>
          <w:rFonts w:ascii="Arial" w:hAnsi="Arial" w:cs="Arial"/>
          <w:szCs w:val="22"/>
          <w:lang w:val="es-ES_tradnl"/>
        </w:rPr>
        <w:t xml:space="preserve">orden de compra y el registro de notas de entrada. También </w:t>
      </w:r>
      <w:r w:rsidR="00D1215F">
        <w:rPr>
          <w:rFonts w:ascii="Arial" w:hAnsi="Arial" w:cs="Arial"/>
          <w:szCs w:val="22"/>
          <w:lang w:val="es-ES_tradnl"/>
        </w:rPr>
        <w:t>en</w:t>
      </w:r>
      <w:r w:rsidR="00667B0B">
        <w:rPr>
          <w:rFonts w:ascii="Arial" w:hAnsi="Arial" w:cs="Arial"/>
          <w:szCs w:val="22"/>
          <w:lang w:val="es-ES_tradnl"/>
        </w:rPr>
        <w:t xml:space="preserve"> el sistema </w:t>
      </w:r>
      <w:r w:rsidR="00E4255B">
        <w:rPr>
          <w:rFonts w:ascii="Arial" w:hAnsi="Arial" w:cs="Arial"/>
          <w:szCs w:val="22"/>
          <w:lang w:val="es-ES_tradnl"/>
        </w:rPr>
        <w:t>se va a considerar la</w:t>
      </w:r>
      <w:r w:rsidR="00466A71">
        <w:rPr>
          <w:rFonts w:ascii="Arial" w:hAnsi="Arial" w:cs="Arial"/>
          <w:szCs w:val="22"/>
          <w:lang w:val="es-ES_tradnl"/>
        </w:rPr>
        <w:t xml:space="preserve"> </w:t>
      </w:r>
      <w:r w:rsidR="00667B0B">
        <w:rPr>
          <w:rFonts w:ascii="Arial" w:hAnsi="Arial" w:cs="Arial"/>
          <w:szCs w:val="22"/>
          <w:lang w:val="es-ES_tradnl"/>
        </w:rPr>
        <w:t xml:space="preserve">integración entre las distintas sucursales que tiene la empresa; es decir, </w:t>
      </w:r>
      <w:r w:rsidR="00D1215F">
        <w:rPr>
          <w:rFonts w:ascii="Arial" w:hAnsi="Arial" w:cs="Arial"/>
          <w:szCs w:val="22"/>
          <w:lang w:val="es-ES_tradnl"/>
        </w:rPr>
        <w:t xml:space="preserve">el gerente de la empresa puede </w:t>
      </w:r>
      <w:r w:rsidR="00D1215F">
        <w:rPr>
          <w:rFonts w:ascii="Arial" w:hAnsi="Arial" w:cs="Arial"/>
          <w:szCs w:val="22"/>
          <w:lang w:val="es-ES_tradnl"/>
        </w:rPr>
        <w:lastRenderedPageBreak/>
        <w:t>obtener información en cualquier momento sobre el estado de las diferentes sucursales.</w:t>
      </w:r>
    </w:p>
    <w:p w:rsidR="005650AB" w:rsidRDefault="005650AB" w:rsidP="005650AB">
      <w:pPr>
        <w:pStyle w:val="Textoindependiente"/>
        <w:rPr>
          <w:rFonts w:ascii="Arial" w:hAnsi="Arial" w:cs="Arial"/>
          <w:szCs w:val="22"/>
          <w:lang w:val="es-ES_tradnl"/>
        </w:rPr>
      </w:pPr>
    </w:p>
    <w:p w:rsidR="007D3D74" w:rsidRDefault="00DA42F0" w:rsidP="005650AB">
      <w:pPr>
        <w:pStyle w:val="Epgrafe"/>
        <w:spacing w:after="1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OBJETIVO</w:t>
      </w:r>
      <w:r w:rsidR="007D3D74">
        <w:rPr>
          <w:rFonts w:cs="Arial"/>
          <w:sz w:val="22"/>
          <w:szCs w:val="22"/>
        </w:rPr>
        <w:t xml:space="preserve"> GENERAL</w:t>
      </w:r>
    </w:p>
    <w:p w:rsidR="00DE7BA9" w:rsidRDefault="00DE7BA9" w:rsidP="00696CEC">
      <w:pPr>
        <w:jc w:val="both"/>
      </w:pPr>
    </w:p>
    <w:p w:rsidR="00696CEC" w:rsidRPr="00696CEC" w:rsidRDefault="00696CEC" w:rsidP="00696CEC">
      <w:pPr>
        <w:tabs>
          <w:tab w:val="num" w:pos="851"/>
        </w:tabs>
        <w:jc w:val="both"/>
        <w:rPr>
          <w:rFonts w:ascii="Arial" w:hAnsi="Arial" w:cs="Arial"/>
          <w:sz w:val="22"/>
          <w:szCs w:val="22"/>
          <w:lang w:val="es-ES_tradnl"/>
        </w:rPr>
      </w:pPr>
      <w:r w:rsidRPr="00696CEC">
        <w:rPr>
          <w:rFonts w:ascii="Arial" w:hAnsi="Arial" w:cs="Arial"/>
          <w:sz w:val="22"/>
          <w:szCs w:val="22"/>
          <w:lang w:val="es-ES_tradnl"/>
        </w:rPr>
        <w:t xml:space="preserve">Implementar un sistema de información </w:t>
      </w:r>
      <w:del w:id="47" w:author="Luffi" w:date="2013-02-22T00:47:00Z">
        <w:r w:rsidRPr="00696CEC" w:rsidDel="00982738">
          <w:rPr>
            <w:rFonts w:ascii="Arial" w:hAnsi="Arial" w:cs="Arial"/>
            <w:sz w:val="22"/>
            <w:szCs w:val="22"/>
            <w:lang w:val="es-ES_tradnl"/>
          </w:rPr>
          <w:delText xml:space="preserve">de código abierto </w:delText>
        </w:r>
      </w:del>
      <w:r w:rsidRPr="00696CEC">
        <w:rPr>
          <w:rFonts w:ascii="Arial" w:hAnsi="Arial" w:cs="Arial"/>
          <w:sz w:val="22"/>
          <w:szCs w:val="22"/>
          <w:lang w:val="es-ES_tradnl"/>
        </w:rPr>
        <w:t xml:space="preserve">para automatizar las operaciones de las áreas de almacén, compras, ventas y administración de sucursales en una cadena de cafeterías. </w:t>
      </w:r>
    </w:p>
    <w:p w:rsidR="00DE7BA9" w:rsidRPr="00DE7BA9" w:rsidRDefault="00DE7BA9" w:rsidP="00DE7BA9">
      <w:pPr>
        <w:rPr>
          <w:lang w:val="es-ES_tradnl"/>
        </w:rPr>
      </w:pPr>
    </w:p>
    <w:p w:rsidR="007D3D74" w:rsidRDefault="007D3D74" w:rsidP="007D3D74"/>
    <w:p w:rsidR="007D3D74" w:rsidRDefault="007D3D74" w:rsidP="005650AB">
      <w:pPr>
        <w:pStyle w:val="Epgrafe"/>
        <w:spacing w:after="1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OBJETIVOS ESPECÍFICOS</w:t>
      </w:r>
    </w:p>
    <w:p w:rsidR="00DE7BA9" w:rsidRDefault="00DE7BA9" w:rsidP="00DE7BA9"/>
    <w:p w:rsidR="00DE7BA9" w:rsidRDefault="00DE7BA9" w:rsidP="00DE7BA9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24457B">
        <w:rPr>
          <w:rFonts w:ascii="Arial" w:hAnsi="Arial" w:cs="Arial"/>
          <w:sz w:val="22"/>
          <w:szCs w:val="22"/>
          <w:lang w:val="es-ES_tradnl"/>
        </w:rPr>
        <w:t xml:space="preserve">Los objetivos </w:t>
      </w:r>
      <w:r>
        <w:rPr>
          <w:rFonts w:ascii="Arial" w:hAnsi="Arial" w:cs="Arial"/>
          <w:sz w:val="22"/>
          <w:szCs w:val="22"/>
          <w:lang w:val="es-ES_tradnl"/>
        </w:rPr>
        <w:t>específicos del presente proyecto son:</w:t>
      </w:r>
    </w:p>
    <w:p w:rsidR="00DE7BA9" w:rsidRDefault="00DE7BA9" w:rsidP="00DE7BA9">
      <w:pPr>
        <w:rPr>
          <w:lang w:val="es-ES_tradnl"/>
        </w:rPr>
      </w:pPr>
    </w:p>
    <w:p w:rsidR="003773B5" w:rsidRPr="003773B5" w:rsidRDefault="003773B5" w:rsidP="003773B5">
      <w:pPr>
        <w:pStyle w:val="Prrafodelista"/>
        <w:rPr>
          <w:rFonts w:ascii="Arial" w:hAnsi="Arial" w:cs="Arial"/>
          <w:sz w:val="22"/>
          <w:szCs w:val="22"/>
          <w:lang w:val="es-ES_tradnl"/>
        </w:rPr>
      </w:pPr>
    </w:p>
    <w:p w:rsidR="003773B5" w:rsidRDefault="003773B5" w:rsidP="003773B5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3773B5">
        <w:rPr>
          <w:rFonts w:ascii="Arial" w:hAnsi="Arial" w:cs="Arial"/>
          <w:sz w:val="22"/>
          <w:szCs w:val="22"/>
          <w:lang w:val="es-ES_tradnl"/>
        </w:rPr>
        <w:t>Facilitar el registro de documentos y la generación de reportes en el área de compras de una cadena de cafeterías.</w:t>
      </w:r>
    </w:p>
    <w:p w:rsidR="003773B5" w:rsidRPr="003773B5" w:rsidRDefault="003773B5" w:rsidP="003773B5">
      <w:pPr>
        <w:pStyle w:val="Prrafodelista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3773B5" w:rsidRDefault="003773B5" w:rsidP="003773B5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3773B5">
        <w:rPr>
          <w:rFonts w:ascii="Arial" w:hAnsi="Arial" w:cs="Arial"/>
          <w:sz w:val="22"/>
          <w:szCs w:val="22"/>
          <w:lang w:val="es-ES_tradnl"/>
        </w:rPr>
        <w:t>Desarrollar una plataforma para la gestión de mercaderías en el área de almacén.</w:t>
      </w:r>
    </w:p>
    <w:p w:rsidR="003773B5" w:rsidRPr="003773B5" w:rsidRDefault="003773B5" w:rsidP="003773B5">
      <w:pPr>
        <w:pStyle w:val="Prrafodelista"/>
        <w:rPr>
          <w:rFonts w:ascii="Arial" w:hAnsi="Arial" w:cs="Arial"/>
          <w:sz w:val="22"/>
          <w:szCs w:val="22"/>
          <w:lang w:val="es-ES_tradnl"/>
        </w:rPr>
      </w:pPr>
    </w:p>
    <w:p w:rsidR="003773B5" w:rsidRDefault="003773B5" w:rsidP="003773B5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3773B5">
        <w:rPr>
          <w:rFonts w:ascii="Arial" w:hAnsi="Arial" w:cs="Arial"/>
          <w:sz w:val="22"/>
          <w:szCs w:val="22"/>
          <w:lang w:val="es-ES_tradnl"/>
        </w:rPr>
        <w:t>Proveer un medio para el registro, control de promociones y reportes en el área de ventas.</w:t>
      </w:r>
    </w:p>
    <w:p w:rsidR="003773B5" w:rsidRPr="003773B5" w:rsidRDefault="003773B5" w:rsidP="003773B5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3773B5" w:rsidRDefault="003773B5" w:rsidP="003773B5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3773B5">
        <w:rPr>
          <w:rFonts w:ascii="Arial" w:hAnsi="Arial" w:cs="Arial"/>
          <w:sz w:val="22"/>
          <w:szCs w:val="22"/>
          <w:lang w:val="es-ES_tradnl"/>
        </w:rPr>
        <w:t>Contar con un entorno que facilite la gestión del personal y control de usuarios en el área de Administración.</w:t>
      </w:r>
    </w:p>
    <w:p w:rsidR="003773B5" w:rsidRPr="003773B5" w:rsidRDefault="003773B5" w:rsidP="003773B5">
      <w:pPr>
        <w:pStyle w:val="Prrafodelista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3773B5" w:rsidRPr="003773B5" w:rsidRDefault="003773B5" w:rsidP="003773B5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3773B5">
        <w:rPr>
          <w:rFonts w:ascii="Arial" w:hAnsi="Arial" w:cs="Arial"/>
          <w:sz w:val="22"/>
          <w:szCs w:val="22"/>
          <w:lang w:val="es-ES_tradnl"/>
        </w:rPr>
        <w:t>Diseñar e implementar un medio integrado que soporte las operaciones de un negocio de cafeterías.</w:t>
      </w:r>
    </w:p>
    <w:p w:rsidR="003773B5" w:rsidRPr="000C4879" w:rsidRDefault="003773B5" w:rsidP="003773B5">
      <w:pPr>
        <w:pStyle w:val="Prrafodelista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3B54A4" w:rsidRPr="003B54A4" w:rsidRDefault="003B54A4" w:rsidP="003B54A4">
      <w:pPr>
        <w:pStyle w:val="Prrafodelista"/>
        <w:rPr>
          <w:rFonts w:ascii="Arial" w:hAnsi="Arial" w:cs="Arial"/>
          <w:sz w:val="22"/>
          <w:szCs w:val="22"/>
          <w:lang w:val="es-ES_tradnl"/>
        </w:rPr>
      </w:pPr>
    </w:p>
    <w:p w:rsidR="003B54A4" w:rsidRPr="000D107D" w:rsidRDefault="003B54A4" w:rsidP="003B54A4">
      <w:pPr>
        <w:pStyle w:val="Prrafodelista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AB72C2" w:rsidRDefault="00AB72C2" w:rsidP="00AB72C2">
      <w:pPr>
        <w:pStyle w:val="Epgrafe"/>
        <w:spacing w:after="1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ALCANCE</w:t>
      </w:r>
    </w:p>
    <w:p w:rsidR="00AB72C2" w:rsidRDefault="000D107D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00212">
        <w:rPr>
          <w:rFonts w:ascii="Arial" w:hAnsi="Arial" w:cs="Arial"/>
          <w:sz w:val="22"/>
          <w:szCs w:val="22"/>
          <w:lang w:val="es-ES_tradnl"/>
        </w:rPr>
        <w:t xml:space="preserve">El sistema </w:t>
      </w:r>
      <w:r w:rsidR="00D00212">
        <w:rPr>
          <w:rFonts w:ascii="Arial" w:hAnsi="Arial" w:cs="Arial"/>
          <w:sz w:val="22"/>
          <w:szCs w:val="22"/>
          <w:lang w:val="es-ES_tradnl"/>
        </w:rPr>
        <w:t>se basará en las áreas principales de un negocio de cafeterías</w:t>
      </w:r>
      <w:del w:id="48" w:author="Luffi" w:date="2013-02-22T00:47:00Z">
        <w:r w:rsidR="00D00212" w:rsidDel="00982738">
          <w:rPr>
            <w:rFonts w:ascii="Arial" w:hAnsi="Arial" w:cs="Arial"/>
            <w:sz w:val="22"/>
            <w:szCs w:val="22"/>
            <w:lang w:val="es-ES_tradnl"/>
          </w:rPr>
          <w:delText xml:space="preserve">. Las áreas </w:delText>
        </w:r>
        <w:r w:rsidR="002854ED" w:rsidDel="00982738">
          <w:rPr>
            <w:rFonts w:ascii="Arial" w:hAnsi="Arial" w:cs="Arial"/>
            <w:sz w:val="22"/>
            <w:szCs w:val="22"/>
            <w:lang w:val="es-ES_tradnl"/>
          </w:rPr>
          <w:delText xml:space="preserve">que va cubrir el sistema </w:delText>
        </w:r>
      </w:del>
      <w:ins w:id="49" w:author="Luffi" w:date="2013-02-22T00:47:00Z">
        <w:r w:rsidR="00982738">
          <w:rPr>
            <w:rFonts w:ascii="Arial" w:hAnsi="Arial" w:cs="Arial"/>
            <w:sz w:val="22"/>
            <w:szCs w:val="22"/>
            <w:lang w:val="es-ES_tradnl"/>
          </w:rPr>
          <w:t xml:space="preserve"> tales como </w:t>
        </w:r>
      </w:ins>
      <w:del w:id="50" w:author="Luffi" w:date="2013-02-22T00:47:00Z">
        <w:r w:rsidR="002854ED" w:rsidDel="00982738">
          <w:rPr>
            <w:rFonts w:ascii="Arial" w:hAnsi="Arial" w:cs="Arial"/>
            <w:sz w:val="22"/>
            <w:szCs w:val="22"/>
            <w:lang w:val="es-ES_tradnl"/>
          </w:rPr>
          <w:delText xml:space="preserve">son </w:delText>
        </w:r>
      </w:del>
      <w:r w:rsidR="002854ED">
        <w:rPr>
          <w:rFonts w:ascii="Arial" w:hAnsi="Arial" w:cs="Arial"/>
          <w:sz w:val="22"/>
          <w:szCs w:val="22"/>
          <w:lang w:val="es-ES_tradnl"/>
        </w:rPr>
        <w:t xml:space="preserve">el área de </w:t>
      </w:r>
      <w:r w:rsidR="00D00212">
        <w:rPr>
          <w:rFonts w:ascii="Arial" w:hAnsi="Arial" w:cs="Arial"/>
          <w:sz w:val="22"/>
          <w:szCs w:val="22"/>
          <w:lang w:val="es-ES_tradnl"/>
        </w:rPr>
        <w:t>ventas, compras, almacén, y administración.</w:t>
      </w:r>
    </w:p>
    <w:p w:rsidR="009C5A4A" w:rsidRDefault="009C5A4A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9C55B4" w:rsidRDefault="009C55B4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9C55B4">
        <w:rPr>
          <w:rFonts w:ascii="Arial" w:hAnsi="Arial" w:cs="Arial"/>
          <w:sz w:val="22"/>
          <w:szCs w:val="22"/>
          <w:lang w:val="es-ES_tradnl"/>
        </w:rPr>
        <w:t>El sistema abarcará la gestión de clientes, gestión de mercaderías, gestión del personal</w:t>
      </w:r>
      <w:r>
        <w:rPr>
          <w:rFonts w:ascii="Arial" w:hAnsi="Arial" w:cs="Arial"/>
          <w:sz w:val="22"/>
          <w:szCs w:val="22"/>
          <w:lang w:val="es-ES_tradnl"/>
        </w:rPr>
        <w:t xml:space="preserve"> por medio de manejo de turnos</w:t>
      </w:r>
      <w:r w:rsidRPr="009C55B4">
        <w:rPr>
          <w:rFonts w:ascii="Arial" w:hAnsi="Arial" w:cs="Arial"/>
          <w:sz w:val="22"/>
          <w:szCs w:val="22"/>
          <w:lang w:val="es-ES_tradnl"/>
        </w:rPr>
        <w:t xml:space="preserve"> y la administración de sucursales de una cadena de cafeterías.</w:t>
      </w:r>
    </w:p>
    <w:p w:rsidR="009C55B4" w:rsidRDefault="009C55B4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9C55B4" w:rsidRDefault="009C55B4" w:rsidP="00696CEC">
      <w:pPr>
        <w:jc w:val="both"/>
        <w:rPr>
          <w:ins w:id="51" w:author="Luffi" w:date="2013-02-22T00:48:00Z"/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En la área de administración, el sistema tendrá un subsistema </w:t>
      </w:r>
      <w:r w:rsidR="00FF2F44">
        <w:rPr>
          <w:rFonts w:ascii="Arial" w:hAnsi="Arial" w:cs="Arial"/>
          <w:sz w:val="22"/>
          <w:szCs w:val="22"/>
          <w:lang w:val="es-ES_tradnl"/>
        </w:rPr>
        <w:t>que gestione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FF2F44">
        <w:rPr>
          <w:rFonts w:ascii="Arial" w:hAnsi="Arial" w:cs="Arial"/>
          <w:sz w:val="22"/>
          <w:szCs w:val="22"/>
          <w:lang w:val="es-ES_tradnl"/>
        </w:rPr>
        <w:t>los</w:t>
      </w:r>
      <w:r>
        <w:rPr>
          <w:rFonts w:ascii="Arial" w:hAnsi="Arial" w:cs="Arial"/>
          <w:sz w:val="22"/>
          <w:szCs w:val="22"/>
          <w:lang w:val="es-ES_tradnl"/>
        </w:rPr>
        <w:t xml:space="preserve"> roles para los distintos usuarios que están en contacto al negocio de cafeterías.</w:t>
      </w:r>
    </w:p>
    <w:p w:rsidR="00982738" w:rsidRDefault="00982738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3979D9" w:rsidRPr="009C55B4" w:rsidRDefault="003979D9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En el área de compras, el sistema permitirá el registro de la mercadería a los almacenes, la generación de órdenes de compra y el registro de las notas de entrada.</w:t>
      </w:r>
    </w:p>
    <w:p w:rsidR="009C5A4A" w:rsidRDefault="009C5A4A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9C5A4A" w:rsidRDefault="009C5A4A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lastRenderedPageBreak/>
        <w:t>Adicionalmente, el sistema</w:t>
      </w:r>
      <w:r w:rsidR="00FF2F44">
        <w:rPr>
          <w:rFonts w:ascii="Arial" w:hAnsi="Arial" w:cs="Arial"/>
          <w:sz w:val="22"/>
          <w:szCs w:val="22"/>
          <w:lang w:val="es-ES_tradnl"/>
        </w:rPr>
        <w:t xml:space="preserve"> utilizará</w:t>
      </w:r>
      <w:r>
        <w:rPr>
          <w:rFonts w:ascii="Arial" w:hAnsi="Arial" w:cs="Arial"/>
          <w:sz w:val="22"/>
          <w:szCs w:val="22"/>
          <w:lang w:val="es-ES_tradnl"/>
        </w:rPr>
        <w:t xml:space="preserve"> información </w:t>
      </w:r>
      <w:r w:rsidR="00FF2F44">
        <w:rPr>
          <w:rFonts w:ascii="Arial" w:hAnsi="Arial" w:cs="Arial"/>
          <w:sz w:val="22"/>
          <w:szCs w:val="22"/>
          <w:lang w:val="es-ES_tradnl"/>
        </w:rPr>
        <w:t xml:space="preserve">almacenada </w:t>
      </w:r>
      <w:r>
        <w:rPr>
          <w:rFonts w:ascii="Arial" w:hAnsi="Arial" w:cs="Arial"/>
          <w:sz w:val="22"/>
          <w:szCs w:val="22"/>
          <w:lang w:val="es-ES_tradnl"/>
        </w:rPr>
        <w:t xml:space="preserve">para la generación </w:t>
      </w:r>
      <w:r w:rsidR="00FF2F44">
        <w:rPr>
          <w:rFonts w:ascii="Arial" w:hAnsi="Arial" w:cs="Arial"/>
          <w:sz w:val="22"/>
          <w:szCs w:val="22"/>
          <w:lang w:val="es-ES_tradnl"/>
        </w:rPr>
        <w:t>de reportes que ayudará</w:t>
      </w:r>
      <w:r>
        <w:rPr>
          <w:rFonts w:ascii="Arial" w:hAnsi="Arial" w:cs="Arial"/>
          <w:sz w:val="22"/>
          <w:szCs w:val="22"/>
          <w:lang w:val="es-ES_tradnl"/>
        </w:rPr>
        <w:t>n a una mejor toma de decisiones en las diferentes áreas de la empresa.</w:t>
      </w:r>
    </w:p>
    <w:p w:rsidR="009C5A4A" w:rsidRDefault="009C5A4A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9C5A4A" w:rsidRPr="00D00212" w:rsidRDefault="009C5A4A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El pago del personal como también el pago a los proveedores no está incluido</w:t>
      </w:r>
      <w:r w:rsidR="00954E62">
        <w:rPr>
          <w:rFonts w:ascii="Arial" w:hAnsi="Arial" w:cs="Arial"/>
          <w:sz w:val="22"/>
          <w:szCs w:val="22"/>
          <w:lang w:val="es-ES_tradnl"/>
        </w:rPr>
        <w:t xml:space="preserve"> del alcance del proyecto ni tampoco estará disponible para dispositivos móviles.</w:t>
      </w:r>
    </w:p>
    <w:p w:rsidR="007D3D74" w:rsidRPr="009C5A4A" w:rsidRDefault="007D3D74" w:rsidP="007D3D74">
      <w:pPr>
        <w:rPr>
          <w:rFonts w:ascii="Arial" w:hAnsi="Arial" w:cs="Arial"/>
          <w:sz w:val="22"/>
          <w:szCs w:val="22"/>
          <w:lang w:val="es-ES_tradnl"/>
        </w:rPr>
      </w:pPr>
    </w:p>
    <w:p w:rsidR="00E56DB3" w:rsidRPr="00E56DB3" w:rsidRDefault="00742F70" w:rsidP="00E56DB3">
      <w:pPr>
        <w:pStyle w:val="Epgrafe"/>
        <w:spacing w:before="360" w:after="120"/>
        <w:jc w:val="both"/>
        <w:rPr>
          <w:rFonts w:cs="Arial"/>
          <w:sz w:val="22"/>
          <w:szCs w:val="22"/>
        </w:rPr>
      </w:pPr>
      <w:r>
        <w:rPr>
          <w:sz w:val="22"/>
          <w:szCs w:val="22"/>
        </w:rPr>
        <w:br w:type="page"/>
      </w:r>
      <w:r w:rsidR="004D5E34">
        <w:rPr>
          <w:sz w:val="22"/>
          <w:szCs w:val="22"/>
        </w:rPr>
        <w:lastRenderedPageBreak/>
        <w:t>I</w:t>
      </w:r>
      <w:r w:rsidR="005650AB" w:rsidRPr="00E56DB3">
        <w:rPr>
          <w:sz w:val="22"/>
          <w:szCs w:val="22"/>
        </w:rPr>
        <w:t>NDICE</w:t>
      </w:r>
      <w:r w:rsidR="004D5E34">
        <w:rPr>
          <w:sz w:val="22"/>
          <w:szCs w:val="22"/>
        </w:rPr>
        <w:t xml:space="preserve">   </w:t>
      </w:r>
    </w:p>
    <w:p w:rsidR="00DA42F0" w:rsidRPr="00D36A56" w:rsidRDefault="00F9254C" w:rsidP="00DA42F0">
      <w:pPr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Resumen</w:t>
      </w:r>
      <w:r w:rsidR="00DA42F0" w:rsidRPr="00D36A56">
        <w:rPr>
          <w:sz w:val="22"/>
          <w:szCs w:val="22"/>
          <w:lang w:val="es-PE"/>
        </w:rPr>
        <w:t>.</w:t>
      </w:r>
    </w:p>
    <w:p w:rsidR="004D5E34" w:rsidRDefault="004D5E34" w:rsidP="00DA42F0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rPr>
          <w:rFonts w:ascii="Times New Roman" w:hAnsi="Times New Roman"/>
          <w:snapToGrid/>
          <w:sz w:val="22"/>
          <w:szCs w:val="22"/>
        </w:rPr>
      </w:pPr>
    </w:p>
    <w:p w:rsidR="00922A2E" w:rsidRPr="00B2188E" w:rsidRDefault="00922A2E" w:rsidP="00922A2E">
      <w:pPr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Capítulo 1: Generalidades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Definición del problema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Objetivo general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Objetivo especifico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Resultados esperados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Alcance y limitaciones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Métodos y procedimientos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Justificación y viabilidad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Plan de proyecto</w:t>
      </w:r>
    </w:p>
    <w:p w:rsidR="00B84391" w:rsidRDefault="00B84391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Plan de riesgos</w:t>
      </w:r>
    </w:p>
    <w:p w:rsidR="00922A2E" w:rsidRDefault="00922A2E" w:rsidP="00922A2E">
      <w:pPr>
        <w:rPr>
          <w:sz w:val="22"/>
          <w:szCs w:val="22"/>
          <w:lang w:val="es-PE"/>
        </w:rPr>
      </w:pPr>
    </w:p>
    <w:p w:rsidR="00922A2E" w:rsidRPr="00B2188E" w:rsidRDefault="00922A2E" w:rsidP="00922A2E">
      <w:pPr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Capítulo 2</w:t>
      </w:r>
      <w:r>
        <w:rPr>
          <w:sz w:val="22"/>
          <w:szCs w:val="22"/>
          <w:lang w:val="es-PE"/>
        </w:rPr>
        <w:t xml:space="preserve">: </w:t>
      </w:r>
    </w:p>
    <w:p w:rsidR="00922A2E" w:rsidRDefault="00922A2E" w:rsidP="00AA1B78">
      <w:pPr>
        <w:numPr>
          <w:ilvl w:val="1"/>
          <w:numId w:val="17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Marco conceptual del problema</w:t>
      </w:r>
    </w:p>
    <w:p w:rsidR="00922A2E" w:rsidRDefault="00922A2E" w:rsidP="00AA1B78">
      <w:pPr>
        <w:numPr>
          <w:ilvl w:val="1"/>
          <w:numId w:val="17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Es</w:t>
      </w:r>
      <w:r>
        <w:rPr>
          <w:sz w:val="22"/>
          <w:szCs w:val="22"/>
          <w:lang w:val="es-PE"/>
        </w:rPr>
        <w:t>tado del arte</w:t>
      </w:r>
    </w:p>
    <w:p w:rsidR="00922A2E" w:rsidRPr="00B2188E" w:rsidRDefault="00B84391" w:rsidP="00AA1B78">
      <w:pPr>
        <w:numPr>
          <w:ilvl w:val="1"/>
          <w:numId w:val="17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Discusiones sobre resultados de la revisión del estado de arte</w:t>
      </w:r>
    </w:p>
    <w:p w:rsidR="00922A2E" w:rsidRPr="00B2188E" w:rsidRDefault="00922A2E" w:rsidP="00AA1B78">
      <w:pPr>
        <w:tabs>
          <w:tab w:val="num" w:pos="426"/>
        </w:tabs>
        <w:ind w:hanging="562"/>
        <w:rPr>
          <w:sz w:val="22"/>
          <w:szCs w:val="22"/>
          <w:lang w:val="es-PE"/>
        </w:rPr>
      </w:pPr>
    </w:p>
    <w:p w:rsidR="00922A2E" w:rsidRPr="00B2188E" w:rsidRDefault="00922A2E" w:rsidP="00AA1B78">
      <w:pPr>
        <w:tabs>
          <w:tab w:val="num" w:pos="426"/>
        </w:tabs>
        <w:ind w:left="426" w:hanging="426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Capítulo 3: Análisis</w:t>
      </w:r>
    </w:p>
    <w:p w:rsidR="009C55B4" w:rsidRPr="009C55B4" w:rsidRDefault="009C55B4" w:rsidP="00AA1B78">
      <w:pPr>
        <w:pStyle w:val="Prrafodelista"/>
        <w:numPr>
          <w:ilvl w:val="0"/>
          <w:numId w:val="20"/>
        </w:numPr>
        <w:tabs>
          <w:tab w:val="clear" w:pos="420"/>
          <w:tab w:val="num" w:pos="426"/>
        </w:tabs>
        <w:ind w:hanging="562"/>
        <w:contextualSpacing w:val="0"/>
        <w:rPr>
          <w:vanish/>
          <w:sz w:val="22"/>
          <w:szCs w:val="22"/>
          <w:lang w:val="es-PE"/>
        </w:rPr>
      </w:pPr>
    </w:p>
    <w:p w:rsidR="009C55B4" w:rsidRPr="009C55B4" w:rsidRDefault="009C55B4" w:rsidP="00AA1B78">
      <w:pPr>
        <w:pStyle w:val="Prrafodelista"/>
        <w:numPr>
          <w:ilvl w:val="0"/>
          <w:numId w:val="20"/>
        </w:numPr>
        <w:tabs>
          <w:tab w:val="clear" w:pos="420"/>
          <w:tab w:val="num" w:pos="426"/>
        </w:tabs>
        <w:ind w:hanging="562"/>
        <w:contextualSpacing w:val="0"/>
        <w:rPr>
          <w:vanish/>
          <w:sz w:val="22"/>
          <w:szCs w:val="22"/>
          <w:lang w:val="es-PE"/>
        </w:rPr>
      </w:pPr>
    </w:p>
    <w:p w:rsidR="00922A2E" w:rsidRPr="00922A2E" w:rsidRDefault="00B84391" w:rsidP="00AA1B78">
      <w:pPr>
        <w:numPr>
          <w:ilvl w:val="1"/>
          <w:numId w:val="20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Identificación de requerimientos</w:t>
      </w:r>
    </w:p>
    <w:p w:rsidR="00922A2E" w:rsidRPr="00922A2E" w:rsidRDefault="00B84391" w:rsidP="00AA1B78">
      <w:pPr>
        <w:numPr>
          <w:ilvl w:val="1"/>
          <w:numId w:val="20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Análisis de la solución</w:t>
      </w:r>
    </w:p>
    <w:p w:rsidR="00922A2E" w:rsidRPr="00922A2E" w:rsidRDefault="00922A2E" w:rsidP="00B84391">
      <w:pPr>
        <w:ind w:left="562"/>
        <w:rPr>
          <w:sz w:val="22"/>
          <w:szCs w:val="22"/>
          <w:lang w:val="es-PE"/>
        </w:rPr>
      </w:pPr>
    </w:p>
    <w:p w:rsidR="00922A2E" w:rsidRPr="00B2188E" w:rsidRDefault="00922A2E" w:rsidP="00922A2E">
      <w:pPr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Capítulo 4: Diseño</w:t>
      </w:r>
    </w:p>
    <w:p w:rsidR="009C55B4" w:rsidRPr="009C55B4" w:rsidRDefault="009C55B4" w:rsidP="009C55B4">
      <w:pPr>
        <w:pStyle w:val="Prrafodelista"/>
        <w:numPr>
          <w:ilvl w:val="0"/>
          <w:numId w:val="14"/>
        </w:numPr>
        <w:contextualSpacing w:val="0"/>
        <w:rPr>
          <w:vanish/>
          <w:sz w:val="22"/>
          <w:szCs w:val="22"/>
          <w:lang w:val="es-PE"/>
        </w:rPr>
      </w:pPr>
    </w:p>
    <w:p w:rsidR="009C55B4" w:rsidRPr="009C55B4" w:rsidRDefault="009C55B4" w:rsidP="009C55B4">
      <w:pPr>
        <w:pStyle w:val="Prrafodelista"/>
        <w:numPr>
          <w:ilvl w:val="0"/>
          <w:numId w:val="14"/>
        </w:numPr>
        <w:contextualSpacing w:val="0"/>
        <w:rPr>
          <w:vanish/>
          <w:sz w:val="22"/>
          <w:szCs w:val="22"/>
          <w:lang w:val="es-PE"/>
        </w:rPr>
      </w:pPr>
    </w:p>
    <w:p w:rsidR="00922A2E" w:rsidRDefault="00922A2E" w:rsidP="00AA1B78">
      <w:pPr>
        <w:numPr>
          <w:ilvl w:val="1"/>
          <w:numId w:val="14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Arquitectura de la solución</w:t>
      </w:r>
    </w:p>
    <w:p w:rsidR="00922A2E" w:rsidRDefault="00B84391" w:rsidP="00AA1B78">
      <w:pPr>
        <w:numPr>
          <w:ilvl w:val="1"/>
          <w:numId w:val="14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Diagrama de Secuencia</w:t>
      </w:r>
    </w:p>
    <w:p w:rsidR="00922A2E" w:rsidRPr="00B2188E" w:rsidRDefault="00B84391" w:rsidP="00AA1B78">
      <w:pPr>
        <w:numPr>
          <w:ilvl w:val="1"/>
          <w:numId w:val="14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Modelo físico de datos</w:t>
      </w:r>
    </w:p>
    <w:p w:rsidR="00922A2E" w:rsidRPr="00B2188E" w:rsidRDefault="00922A2E" w:rsidP="00AA1B78">
      <w:pPr>
        <w:tabs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ab/>
      </w:r>
    </w:p>
    <w:p w:rsidR="00922A2E" w:rsidRPr="00B2188E" w:rsidRDefault="00922A2E" w:rsidP="00AA1B78">
      <w:pPr>
        <w:tabs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Ca</w:t>
      </w:r>
      <w:r w:rsidR="008B2675">
        <w:rPr>
          <w:sz w:val="22"/>
          <w:szCs w:val="22"/>
          <w:lang w:val="es-PE"/>
        </w:rPr>
        <w:t>pítulo 5: Construcción</w:t>
      </w:r>
    </w:p>
    <w:p w:rsidR="009C55B4" w:rsidRPr="009C55B4" w:rsidRDefault="009C55B4" w:rsidP="00AA1B78">
      <w:pPr>
        <w:pStyle w:val="Prrafodelista"/>
        <w:numPr>
          <w:ilvl w:val="0"/>
          <w:numId w:val="15"/>
        </w:numPr>
        <w:tabs>
          <w:tab w:val="clear" w:pos="705"/>
          <w:tab w:val="num" w:pos="426"/>
        </w:tabs>
        <w:contextualSpacing w:val="0"/>
        <w:rPr>
          <w:vanish/>
          <w:sz w:val="22"/>
          <w:szCs w:val="22"/>
          <w:lang w:val="es-PE"/>
        </w:rPr>
      </w:pPr>
    </w:p>
    <w:p w:rsidR="009C55B4" w:rsidRPr="009C55B4" w:rsidRDefault="009C55B4" w:rsidP="00AA1B78">
      <w:pPr>
        <w:pStyle w:val="Prrafodelista"/>
        <w:numPr>
          <w:ilvl w:val="0"/>
          <w:numId w:val="15"/>
        </w:numPr>
        <w:tabs>
          <w:tab w:val="clear" w:pos="705"/>
          <w:tab w:val="num" w:pos="426"/>
        </w:tabs>
        <w:contextualSpacing w:val="0"/>
        <w:rPr>
          <w:vanish/>
          <w:sz w:val="22"/>
          <w:szCs w:val="22"/>
          <w:lang w:val="es-PE"/>
        </w:rPr>
      </w:pPr>
    </w:p>
    <w:p w:rsidR="00922A2E" w:rsidRDefault="00922A2E" w:rsidP="00AA1B78">
      <w:pPr>
        <w:numPr>
          <w:ilvl w:val="1"/>
          <w:numId w:val="15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Construcción</w:t>
      </w:r>
    </w:p>
    <w:p w:rsidR="00922A2E" w:rsidRPr="00B2188E" w:rsidRDefault="008B2675" w:rsidP="00AA1B78">
      <w:pPr>
        <w:numPr>
          <w:ilvl w:val="1"/>
          <w:numId w:val="15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Plan de P</w:t>
      </w:r>
      <w:r w:rsidR="00922A2E">
        <w:rPr>
          <w:sz w:val="22"/>
          <w:szCs w:val="22"/>
          <w:lang w:val="es-PE"/>
        </w:rPr>
        <w:t>ruebas</w:t>
      </w:r>
    </w:p>
    <w:p w:rsidR="00922A2E" w:rsidRPr="00D36A56" w:rsidRDefault="00922A2E" w:rsidP="00AA1B78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num" w:pos="426"/>
        </w:tabs>
        <w:rPr>
          <w:rFonts w:ascii="Times New Roman" w:hAnsi="Times New Roman"/>
          <w:snapToGrid/>
          <w:sz w:val="22"/>
          <w:szCs w:val="22"/>
        </w:rPr>
      </w:pPr>
    </w:p>
    <w:p w:rsidR="00922A2E" w:rsidRPr="00B2188E" w:rsidRDefault="00922A2E" w:rsidP="00AA1B78">
      <w:pPr>
        <w:tabs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 xml:space="preserve">Capítulo </w:t>
      </w:r>
      <w:r>
        <w:rPr>
          <w:sz w:val="22"/>
          <w:szCs w:val="22"/>
          <w:lang w:val="es-PE"/>
        </w:rPr>
        <w:t>6: Observaciones, conclusiones y recomendaciones</w:t>
      </w:r>
    </w:p>
    <w:p w:rsidR="009C55B4" w:rsidRPr="009C55B4" w:rsidRDefault="009C55B4" w:rsidP="00AA1B78">
      <w:pPr>
        <w:pStyle w:val="Prrafodelista"/>
        <w:numPr>
          <w:ilvl w:val="0"/>
          <w:numId w:val="13"/>
        </w:numPr>
        <w:tabs>
          <w:tab w:val="clear" w:pos="705"/>
          <w:tab w:val="num" w:pos="426"/>
          <w:tab w:val="num" w:pos="562"/>
        </w:tabs>
        <w:contextualSpacing w:val="0"/>
        <w:rPr>
          <w:vanish/>
          <w:sz w:val="22"/>
          <w:szCs w:val="22"/>
          <w:lang w:val="es-PE"/>
        </w:rPr>
      </w:pPr>
    </w:p>
    <w:p w:rsidR="009C55B4" w:rsidRPr="009C55B4" w:rsidRDefault="009C55B4" w:rsidP="00AA1B78">
      <w:pPr>
        <w:pStyle w:val="Prrafodelista"/>
        <w:numPr>
          <w:ilvl w:val="0"/>
          <w:numId w:val="13"/>
        </w:numPr>
        <w:tabs>
          <w:tab w:val="clear" w:pos="705"/>
          <w:tab w:val="num" w:pos="426"/>
          <w:tab w:val="num" w:pos="562"/>
        </w:tabs>
        <w:contextualSpacing w:val="0"/>
        <w:rPr>
          <w:vanish/>
          <w:sz w:val="22"/>
          <w:szCs w:val="22"/>
          <w:lang w:val="es-PE"/>
        </w:rPr>
      </w:pPr>
    </w:p>
    <w:p w:rsidR="00922A2E" w:rsidRDefault="00922A2E" w:rsidP="00AA1B78">
      <w:pPr>
        <w:numPr>
          <w:ilvl w:val="1"/>
          <w:numId w:val="13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Observaciones</w:t>
      </w:r>
    </w:p>
    <w:p w:rsidR="00922A2E" w:rsidRDefault="00922A2E" w:rsidP="00AA1B78">
      <w:pPr>
        <w:numPr>
          <w:ilvl w:val="1"/>
          <w:numId w:val="13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Conclusiones</w:t>
      </w:r>
    </w:p>
    <w:p w:rsidR="00922A2E" w:rsidRPr="00B2188E" w:rsidRDefault="00922A2E" w:rsidP="00AA1B78">
      <w:pPr>
        <w:numPr>
          <w:ilvl w:val="1"/>
          <w:numId w:val="13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 xml:space="preserve">Recomendaciones </w:t>
      </w:r>
    </w:p>
    <w:p w:rsidR="00DA42F0" w:rsidRPr="00D36A56" w:rsidRDefault="00DA42F0" w:rsidP="00DA42F0">
      <w:pPr>
        <w:rPr>
          <w:sz w:val="22"/>
          <w:szCs w:val="22"/>
          <w:lang w:val="es-PE"/>
        </w:rPr>
      </w:pPr>
    </w:p>
    <w:p w:rsidR="00B87A21" w:rsidRPr="00D36A56" w:rsidRDefault="00B84391" w:rsidP="00B87A21">
      <w:pPr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Referencias</w:t>
      </w:r>
      <w:r w:rsidR="00B87A21" w:rsidRPr="00D36A56">
        <w:rPr>
          <w:sz w:val="22"/>
          <w:szCs w:val="22"/>
          <w:lang w:val="es-PE"/>
        </w:rPr>
        <w:t>.</w:t>
      </w:r>
    </w:p>
    <w:p w:rsidR="00DA42F0" w:rsidRPr="00D36A56" w:rsidRDefault="00DA42F0" w:rsidP="00DA42F0">
      <w:pPr>
        <w:rPr>
          <w:sz w:val="22"/>
          <w:szCs w:val="22"/>
          <w:lang w:val="es-PE"/>
        </w:rPr>
      </w:pPr>
      <w:r w:rsidRPr="00D36A56">
        <w:rPr>
          <w:sz w:val="22"/>
          <w:szCs w:val="22"/>
          <w:lang w:val="es-PE"/>
        </w:rPr>
        <w:t>Anexos.</w:t>
      </w:r>
    </w:p>
    <w:p w:rsidR="00DA42F0" w:rsidRDefault="00DA42F0" w:rsidP="00DA42F0">
      <w:pPr>
        <w:rPr>
          <w:sz w:val="22"/>
          <w:szCs w:val="22"/>
          <w:lang w:val="es-PE"/>
        </w:rPr>
      </w:pPr>
    </w:p>
    <w:p w:rsidR="00DA42F0" w:rsidRPr="00D36A56" w:rsidRDefault="00DA42F0" w:rsidP="00DA42F0">
      <w:pPr>
        <w:rPr>
          <w:sz w:val="22"/>
          <w:szCs w:val="22"/>
          <w:lang w:val="es-PE"/>
        </w:rPr>
      </w:pPr>
    </w:p>
    <w:p w:rsidR="00E56DB3" w:rsidRPr="00E56DB3" w:rsidRDefault="00E56DB3" w:rsidP="00DA42F0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sectPr w:rsidR="00E56DB3" w:rsidRPr="00E56DB3" w:rsidSect="005650AB">
      <w:headerReference w:type="default" r:id="rId9"/>
      <w:footerReference w:type="default" r:id="rId10"/>
      <w:pgSz w:w="11907" w:h="16840" w:code="9"/>
      <w:pgMar w:top="2552" w:right="170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213" w:rsidRDefault="00270213">
      <w:r>
        <w:separator/>
      </w:r>
    </w:p>
  </w:endnote>
  <w:endnote w:type="continuationSeparator" w:id="0">
    <w:p w:rsidR="00270213" w:rsidRDefault="00270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03F" w:rsidRDefault="00D6503F" w:rsidP="00E37B90">
    <w:pPr>
      <w:pStyle w:val="Piedepgina"/>
      <w:tabs>
        <w:tab w:val="left" w:pos="3261"/>
        <w:tab w:val="left" w:pos="6521"/>
      </w:tabs>
      <w:rPr>
        <w:rFonts w:ascii="Arial Narrow" w:hAnsi="Arial Narrow"/>
        <w:sz w:val="16"/>
      </w:rPr>
    </w:pPr>
  </w:p>
  <w:p w:rsidR="00D6503F" w:rsidRDefault="00270213" w:rsidP="00E37B90">
    <w:pPr>
      <w:pStyle w:val="Piedepgina"/>
      <w:tabs>
        <w:tab w:val="left" w:pos="3544"/>
        <w:tab w:val="left" w:pos="7088"/>
      </w:tabs>
      <w:rPr>
        <w:rFonts w:ascii="Arial Narrow" w:hAnsi="Arial Narrow"/>
        <w:sz w:val="16"/>
      </w:rPr>
    </w:pPr>
    <w:r>
      <w:rPr>
        <w:rFonts w:ascii="Arial Narrow" w:hAnsi="Arial Narrow"/>
        <w:noProof/>
        <w:sz w:val="16"/>
        <w:lang w:val="es-PE" w:eastAsia="es-PE"/>
      </w:rPr>
      <w:pict>
        <v:line id="Line 5" o:spid="_x0000_s2049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-4.15pt" to="459.95pt,-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WRO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" o:allowincell="f"/>
      </w:pict>
    </w:r>
    <w:r w:rsidR="00D6503F">
      <w:rPr>
        <w:rFonts w:ascii="Arial Narrow" w:hAnsi="Arial Narrow"/>
        <w:sz w:val="16"/>
      </w:rPr>
      <w:t>Av. Universitaria 1801</w:t>
    </w:r>
    <w:r w:rsidR="00D6503F">
      <w:rPr>
        <w:rFonts w:ascii="Arial Narrow" w:hAnsi="Arial Narrow"/>
        <w:sz w:val="16"/>
      </w:rPr>
      <w:tab/>
      <w:t>Apartado Postal 1761                                               Teléfono:</w:t>
    </w:r>
  </w:p>
  <w:p w:rsidR="00D6503F" w:rsidRDefault="00D6503F" w:rsidP="00E37B90">
    <w:pPr>
      <w:pStyle w:val="Piedepgina"/>
      <w:tabs>
        <w:tab w:val="left" w:pos="3544"/>
        <w:tab w:val="left" w:pos="6521"/>
        <w:tab w:val="right" w:pos="9072"/>
      </w:tabs>
      <w:rPr>
        <w:rFonts w:ascii="Arial Narrow" w:hAnsi="Arial Narrow"/>
      </w:rPr>
    </w:pPr>
    <w:r>
      <w:rPr>
        <w:rFonts w:ascii="Arial Narrow" w:hAnsi="Arial Narrow"/>
        <w:sz w:val="16"/>
      </w:rPr>
      <w:t>San Miguel, Lima – Perú</w:t>
    </w:r>
    <w:r>
      <w:rPr>
        <w:rFonts w:ascii="Arial Narrow" w:hAnsi="Arial Narrow"/>
        <w:sz w:val="16"/>
      </w:rPr>
      <w:tab/>
      <w:t>Lima 100 – Perú</w:t>
    </w:r>
    <w:r>
      <w:rPr>
        <w:rFonts w:ascii="Arial Narrow" w:hAnsi="Arial Narrow"/>
        <w:sz w:val="16"/>
      </w:rPr>
      <w:tab/>
      <w:t>(511) 626 2000 Anexo  4801</w:t>
    </w:r>
  </w:p>
  <w:p w:rsidR="00D6503F" w:rsidRPr="00E37B90" w:rsidRDefault="00D6503F" w:rsidP="00812187">
    <w:pPr>
      <w:pStyle w:val="Piedepgina"/>
      <w:ind w:left="70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213" w:rsidRDefault="00270213">
      <w:r>
        <w:separator/>
      </w:r>
    </w:p>
  </w:footnote>
  <w:footnote w:type="continuationSeparator" w:id="0">
    <w:p w:rsidR="00270213" w:rsidRDefault="002702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03F" w:rsidRPr="00810D50" w:rsidRDefault="00F759E6" w:rsidP="00D6503F">
    <w:pPr>
      <w:pStyle w:val="Encabezado"/>
      <w:jc w:val="right"/>
    </w:pPr>
    <w:r>
      <w:rPr>
        <w:noProof/>
        <w:lang w:val="es-PE" w:eastAsia="es-PE"/>
      </w:rPr>
      <w:drawing>
        <wp:inline distT="0" distB="0" distL="0" distR="0">
          <wp:extent cx="5762625" cy="8382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6503F" w:rsidRPr="00D6503F" w:rsidRDefault="00D6503F" w:rsidP="00D6503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267F"/>
    <w:multiLevelType w:val="multilevel"/>
    <w:tmpl w:val="1FE8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912CCA"/>
    <w:multiLevelType w:val="hybridMultilevel"/>
    <w:tmpl w:val="E25440F8"/>
    <w:lvl w:ilvl="0" w:tplc="28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9A82D26"/>
    <w:multiLevelType w:val="hybridMultilevel"/>
    <w:tmpl w:val="7916B8D4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4B186E"/>
    <w:multiLevelType w:val="multilevel"/>
    <w:tmpl w:val="CABC4CE2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0EFE461B"/>
    <w:multiLevelType w:val="hybridMultilevel"/>
    <w:tmpl w:val="75B4EC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1515AE"/>
    <w:multiLevelType w:val="hybridMultilevel"/>
    <w:tmpl w:val="023879C2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60694E"/>
    <w:multiLevelType w:val="multilevel"/>
    <w:tmpl w:val="62DC2E1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1BD32DC3"/>
    <w:multiLevelType w:val="multilevel"/>
    <w:tmpl w:val="9C62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ED1D04"/>
    <w:multiLevelType w:val="multilevel"/>
    <w:tmpl w:val="B7A60946"/>
    <w:lvl w:ilvl="0">
      <w:start w:val="4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36F75E12"/>
    <w:multiLevelType w:val="multilevel"/>
    <w:tmpl w:val="386A9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3C1242B8"/>
    <w:multiLevelType w:val="multilevel"/>
    <w:tmpl w:val="9244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F1C4EF2"/>
    <w:multiLevelType w:val="multilevel"/>
    <w:tmpl w:val="A0BE1D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F2F399F"/>
    <w:multiLevelType w:val="hybridMultilevel"/>
    <w:tmpl w:val="20FE0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0000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051DB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1823EE9"/>
    <w:multiLevelType w:val="multilevel"/>
    <w:tmpl w:val="7DA6BA52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59391D02"/>
    <w:multiLevelType w:val="hybridMultilevel"/>
    <w:tmpl w:val="23A864D8"/>
    <w:lvl w:ilvl="0" w:tplc="280A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059115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6950793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6A7142D5"/>
    <w:multiLevelType w:val="multilevel"/>
    <w:tmpl w:val="4504132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>
    <w:nsid w:val="74E0148C"/>
    <w:multiLevelType w:val="hybridMultilevel"/>
    <w:tmpl w:val="FA38C4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957BEB"/>
    <w:multiLevelType w:val="hybridMultilevel"/>
    <w:tmpl w:val="936282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89A715E"/>
    <w:multiLevelType w:val="hybridMultilevel"/>
    <w:tmpl w:val="E53CBBD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9D0BB3E">
      <w:start w:val="1"/>
      <w:numFmt w:val="decimal"/>
      <w:lvlText w:val="%2.3.1"/>
      <w:lvlJc w:val="left"/>
      <w:pPr>
        <w:ind w:left="108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D916F96"/>
    <w:multiLevelType w:val="multilevel"/>
    <w:tmpl w:val="62DC2E1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7"/>
  </w:num>
  <w:num w:numId="5">
    <w:abstractNumId w:val="11"/>
  </w:num>
  <w:num w:numId="6">
    <w:abstractNumId w:val="16"/>
  </w:num>
  <w:num w:numId="7">
    <w:abstractNumId w:val="12"/>
  </w:num>
  <w:num w:numId="8">
    <w:abstractNumId w:val="17"/>
  </w:num>
  <w:num w:numId="9">
    <w:abstractNumId w:val="5"/>
  </w:num>
  <w:num w:numId="10">
    <w:abstractNumId w:val="9"/>
  </w:num>
  <w:num w:numId="11">
    <w:abstractNumId w:val="1"/>
  </w:num>
  <w:num w:numId="12">
    <w:abstractNumId w:val="19"/>
  </w:num>
  <w:num w:numId="13">
    <w:abstractNumId w:val="3"/>
  </w:num>
  <w:num w:numId="14">
    <w:abstractNumId w:val="14"/>
  </w:num>
  <w:num w:numId="15">
    <w:abstractNumId w:val="8"/>
  </w:num>
  <w:num w:numId="16">
    <w:abstractNumId w:val="18"/>
  </w:num>
  <w:num w:numId="17">
    <w:abstractNumId w:val="6"/>
  </w:num>
  <w:num w:numId="18">
    <w:abstractNumId w:val="2"/>
  </w:num>
  <w:num w:numId="19">
    <w:abstractNumId w:val="21"/>
  </w:num>
  <w:num w:numId="20">
    <w:abstractNumId w:val="22"/>
  </w:num>
  <w:num w:numId="21">
    <w:abstractNumId w:val="20"/>
  </w:num>
  <w:num w:numId="22">
    <w:abstractNumId w:val="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7628"/>
    <w:rsid w:val="00026212"/>
    <w:rsid w:val="00066ABE"/>
    <w:rsid w:val="00073A2C"/>
    <w:rsid w:val="000803DC"/>
    <w:rsid w:val="0008182C"/>
    <w:rsid w:val="000909AA"/>
    <w:rsid w:val="00094AB2"/>
    <w:rsid w:val="00095BF1"/>
    <w:rsid w:val="000A44AE"/>
    <w:rsid w:val="000C4879"/>
    <w:rsid w:val="000C6784"/>
    <w:rsid w:val="000D107D"/>
    <w:rsid w:val="000D5986"/>
    <w:rsid w:val="000E36AD"/>
    <w:rsid w:val="000E7A6A"/>
    <w:rsid w:val="00110B21"/>
    <w:rsid w:val="001225B3"/>
    <w:rsid w:val="00125DB6"/>
    <w:rsid w:val="00176A29"/>
    <w:rsid w:val="00193633"/>
    <w:rsid w:val="00193BC1"/>
    <w:rsid w:val="00197941"/>
    <w:rsid w:val="001A1ABF"/>
    <w:rsid w:val="001B4DB2"/>
    <w:rsid w:val="001D73E7"/>
    <w:rsid w:val="001F5463"/>
    <w:rsid w:val="0021023C"/>
    <w:rsid w:val="0021063E"/>
    <w:rsid w:val="0021193F"/>
    <w:rsid w:val="00225AAE"/>
    <w:rsid w:val="0023066F"/>
    <w:rsid w:val="0025137D"/>
    <w:rsid w:val="002573E5"/>
    <w:rsid w:val="00270213"/>
    <w:rsid w:val="00274932"/>
    <w:rsid w:val="00277F72"/>
    <w:rsid w:val="00280B2D"/>
    <w:rsid w:val="002854ED"/>
    <w:rsid w:val="00286F1B"/>
    <w:rsid w:val="002B2CE0"/>
    <w:rsid w:val="002B6556"/>
    <w:rsid w:val="002B7073"/>
    <w:rsid w:val="002E77D4"/>
    <w:rsid w:val="002F0220"/>
    <w:rsid w:val="00305941"/>
    <w:rsid w:val="00327A24"/>
    <w:rsid w:val="003305FC"/>
    <w:rsid w:val="00361656"/>
    <w:rsid w:val="0036567D"/>
    <w:rsid w:val="00370AD0"/>
    <w:rsid w:val="003773B5"/>
    <w:rsid w:val="003934AA"/>
    <w:rsid w:val="003979D9"/>
    <w:rsid w:val="003B54A4"/>
    <w:rsid w:val="003C14B6"/>
    <w:rsid w:val="003D53CB"/>
    <w:rsid w:val="003E384F"/>
    <w:rsid w:val="003E58AC"/>
    <w:rsid w:val="00444FFF"/>
    <w:rsid w:val="00466A71"/>
    <w:rsid w:val="004B0017"/>
    <w:rsid w:val="004C4209"/>
    <w:rsid w:val="004D4E32"/>
    <w:rsid w:val="004D5E34"/>
    <w:rsid w:val="004E2006"/>
    <w:rsid w:val="004F43A4"/>
    <w:rsid w:val="00521C52"/>
    <w:rsid w:val="00525025"/>
    <w:rsid w:val="005650AB"/>
    <w:rsid w:val="005A1AD5"/>
    <w:rsid w:val="005A30B1"/>
    <w:rsid w:val="005A533F"/>
    <w:rsid w:val="005F2A87"/>
    <w:rsid w:val="00600A1B"/>
    <w:rsid w:val="006277AD"/>
    <w:rsid w:val="00667B0B"/>
    <w:rsid w:val="00674D36"/>
    <w:rsid w:val="00696CEC"/>
    <w:rsid w:val="006C4C5A"/>
    <w:rsid w:val="006C633D"/>
    <w:rsid w:val="006E5376"/>
    <w:rsid w:val="0073013B"/>
    <w:rsid w:val="00742F70"/>
    <w:rsid w:val="00743C72"/>
    <w:rsid w:val="00760C2B"/>
    <w:rsid w:val="00760E14"/>
    <w:rsid w:val="007C2577"/>
    <w:rsid w:val="007C7BAC"/>
    <w:rsid w:val="007D1305"/>
    <w:rsid w:val="007D3D74"/>
    <w:rsid w:val="007E06A6"/>
    <w:rsid w:val="007F2DBD"/>
    <w:rsid w:val="008104B7"/>
    <w:rsid w:val="00812187"/>
    <w:rsid w:val="0083181E"/>
    <w:rsid w:val="008414AA"/>
    <w:rsid w:val="00853BE5"/>
    <w:rsid w:val="00856847"/>
    <w:rsid w:val="008643A7"/>
    <w:rsid w:val="008815D5"/>
    <w:rsid w:val="008B2675"/>
    <w:rsid w:val="008B58E3"/>
    <w:rsid w:val="008E4E0A"/>
    <w:rsid w:val="008E77FC"/>
    <w:rsid w:val="00912360"/>
    <w:rsid w:val="00922A2E"/>
    <w:rsid w:val="009530D6"/>
    <w:rsid w:val="00954E62"/>
    <w:rsid w:val="00975BA1"/>
    <w:rsid w:val="00977414"/>
    <w:rsid w:val="00982738"/>
    <w:rsid w:val="009B14CA"/>
    <w:rsid w:val="009C55B4"/>
    <w:rsid w:val="009C5A4A"/>
    <w:rsid w:val="009D73BE"/>
    <w:rsid w:val="00A0064D"/>
    <w:rsid w:val="00A16350"/>
    <w:rsid w:val="00A268AA"/>
    <w:rsid w:val="00A43BDB"/>
    <w:rsid w:val="00A60600"/>
    <w:rsid w:val="00AA1B78"/>
    <w:rsid w:val="00AA3BEC"/>
    <w:rsid w:val="00AB72C2"/>
    <w:rsid w:val="00B025F0"/>
    <w:rsid w:val="00B23614"/>
    <w:rsid w:val="00B270F0"/>
    <w:rsid w:val="00B55713"/>
    <w:rsid w:val="00B84391"/>
    <w:rsid w:val="00B84F69"/>
    <w:rsid w:val="00B87A21"/>
    <w:rsid w:val="00B973D5"/>
    <w:rsid w:val="00BB7628"/>
    <w:rsid w:val="00BD2A4C"/>
    <w:rsid w:val="00BD370D"/>
    <w:rsid w:val="00C108E6"/>
    <w:rsid w:val="00C14442"/>
    <w:rsid w:val="00C2308B"/>
    <w:rsid w:val="00C24B62"/>
    <w:rsid w:val="00C258A7"/>
    <w:rsid w:val="00CA374B"/>
    <w:rsid w:val="00CA79B2"/>
    <w:rsid w:val="00CB577C"/>
    <w:rsid w:val="00CC51A0"/>
    <w:rsid w:val="00CE74C1"/>
    <w:rsid w:val="00CE7F9E"/>
    <w:rsid w:val="00D00212"/>
    <w:rsid w:val="00D079C1"/>
    <w:rsid w:val="00D1215F"/>
    <w:rsid w:val="00D24E52"/>
    <w:rsid w:val="00D43DA5"/>
    <w:rsid w:val="00D53B43"/>
    <w:rsid w:val="00D6503F"/>
    <w:rsid w:val="00DA42F0"/>
    <w:rsid w:val="00DE7BA9"/>
    <w:rsid w:val="00E15DF6"/>
    <w:rsid w:val="00E37B90"/>
    <w:rsid w:val="00E4255B"/>
    <w:rsid w:val="00E45310"/>
    <w:rsid w:val="00E5416C"/>
    <w:rsid w:val="00E56DB3"/>
    <w:rsid w:val="00E953F2"/>
    <w:rsid w:val="00EA4B10"/>
    <w:rsid w:val="00EB32F1"/>
    <w:rsid w:val="00EE0CD0"/>
    <w:rsid w:val="00EF41D2"/>
    <w:rsid w:val="00F25E42"/>
    <w:rsid w:val="00F30448"/>
    <w:rsid w:val="00F437BF"/>
    <w:rsid w:val="00F60C35"/>
    <w:rsid w:val="00F62689"/>
    <w:rsid w:val="00F7429E"/>
    <w:rsid w:val="00F75008"/>
    <w:rsid w:val="00F759E6"/>
    <w:rsid w:val="00F9254C"/>
    <w:rsid w:val="00FB5858"/>
    <w:rsid w:val="00FF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006"/>
    <w:rPr>
      <w:lang w:val="es-ES" w:eastAsia="es-ES"/>
    </w:rPr>
  </w:style>
  <w:style w:type="paragraph" w:styleId="Ttulo1">
    <w:name w:val="heading 1"/>
    <w:basedOn w:val="Normal"/>
    <w:next w:val="Normal"/>
    <w:qFormat/>
    <w:rsid w:val="004E2006"/>
    <w:pPr>
      <w:keepNext/>
      <w:outlineLvl w:val="0"/>
    </w:pPr>
    <w:rPr>
      <w:b/>
    </w:rPr>
  </w:style>
  <w:style w:type="paragraph" w:styleId="Ttulo3">
    <w:name w:val="heading 3"/>
    <w:basedOn w:val="Normal"/>
    <w:next w:val="Normal"/>
    <w:qFormat/>
    <w:rsid w:val="005650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650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rsid w:val="005650A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E200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E2006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4E2006"/>
    <w:pPr>
      <w:jc w:val="both"/>
    </w:pPr>
    <w:rPr>
      <w:sz w:val="22"/>
    </w:rPr>
  </w:style>
  <w:style w:type="paragraph" w:styleId="Textoindependiente2">
    <w:name w:val="Body Text 2"/>
    <w:basedOn w:val="Normal"/>
    <w:rsid w:val="004E2006"/>
    <w:rPr>
      <w:sz w:val="22"/>
    </w:rPr>
  </w:style>
  <w:style w:type="paragraph" w:styleId="Sangra2detindependiente">
    <w:name w:val="Body Text Indent 2"/>
    <w:basedOn w:val="Normal"/>
    <w:rsid w:val="004E2006"/>
    <w:pPr>
      <w:tabs>
        <w:tab w:val="left" w:pos="426"/>
        <w:tab w:val="left" w:pos="1276"/>
      </w:tabs>
      <w:ind w:left="709"/>
      <w:jc w:val="both"/>
    </w:pPr>
    <w:rPr>
      <w:sz w:val="24"/>
      <w:lang w:val="es-ES_tradnl"/>
    </w:rPr>
  </w:style>
  <w:style w:type="paragraph" w:styleId="Sangra3detindependiente">
    <w:name w:val="Body Text Indent 3"/>
    <w:basedOn w:val="Normal"/>
    <w:rsid w:val="004E2006"/>
    <w:pPr>
      <w:spacing w:after="120"/>
      <w:ind w:left="283"/>
    </w:pPr>
    <w:rPr>
      <w:sz w:val="16"/>
      <w:szCs w:val="16"/>
    </w:rPr>
  </w:style>
  <w:style w:type="paragraph" w:styleId="Cierre">
    <w:name w:val="Closing"/>
    <w:basedOn w:val="Normal"/>
    <w:rsid w:val="004E2006"/>
    <w:pPr>
      <w:ind w:left="4252"/>
    </w:pPr>
    <w:rPr>
      <w:lang w:val="es-ES_tradnl"/>
    </w:rPr>
  </w:style>
  <w:style w:type="paragraph" w:styleId="Subttulo">
    <w:name w:val="Subtitle"/>
    <w:basedOn w:val="Normal"/>
    <w:qFormat/>
    <w:rsid w:val="005650AB"/>
    <w:pPr>
      <w:jc w:val="center"/>
    </w:pPr>
    <w:rPr>
      <w:rFonts w:ascii="Arial" w:hAnsi="Arial"/>
      <w:b/>
      <w:sz w:val="24"/>
    </w:rPr>
  </w:style>
  <w:style w:type="paragraph" w:styleId="Epgrafe">
    <w:name w:val="caption"/>
    <w:basedOn w:val="Normal"/>
    <w:next w:val="Normal"/>
    <w:qFormat/>
    <w:rsid w:val="005650AB"/>
    <w:pPr>
      <w:spacing w:before="120" w:after="200"/>
    </w:pPr>
    <w:rPr>
      <w:rFonts w:ascii="Arial" w:hAnsi="Arial"/>
      <w:b/>
    </w:rPr>
  </w:style>
  <w:style w:type="paragraph" w:customStyle="1" w:styleId="Preformatted">
    <w:name w:val="Preformatted"/>
    <w:basedOn w:val="Normal"/>
    <w:rsid w:val="00DA42F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lang w:val="es-PE"/>
    </w:rPr>
  </w:style>
  <w:style w:type="paragraph" w:styleId="Textodeglobo">
    <w:name w:val="Balloon Text"/>
    <w:basedOn w:val="Normal"/>
    <w:link w:val="TextodegloboCar"/>
    <w:rsid w:val="002B65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B655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E7B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3">
    <w:name w:val="heading 3"/>
    <w:basedOn w:val="Normal"/>
    <w:next w:val="Normal"/>
    <w:qFormat/>
    <w:rsid w:val="005650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650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rsid w:val="005650A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Textoindependiente2">
    <w:name w:val="Body Text 2"/>
    <w:basedOn w:val="Normal"/>
    <w:rPr>
      <w:sz w:val="22"/>
    </w:rPr>
  </w:style>
  <w:style w:type="paragraph" w:styleId="Sangra2detindependiente">
    <w:name w:val="Body Text Indent 2"/>
    <w:basedOn w:val="Normal"/>
    <w:pPr>
      <w:tabs>
        <w:tab w:val="left" w:pos="426"/>
        <w:tab w:val="left" w:pos="1276"/>
      </w:tabs>
      <w:ind w:left="709"/>
      <w:jc w:val="both"/>
    </w:pPr>
    <w:rPr>
      <w:sz w:val="24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Cierre">
    <w:name w:val="Closing"/>
    <w:basedOn w:val="Normal"/>
    <w:pPr>
      <w:ind w:left="4252"/>
    </w:pPr>
    <w:rPr>
      <w:lang w:val="es-ES_tradnl"/>
    </w:rPr>
  </w:style>
  <w:style w:type="paragraph" w:styleId="Subttulo">
    <w:name w:val="Subtitle"/>
    <w:basedOn w:val="Normal"/>
    <w:qFormat/>
    <w:rsid w:val="005650AB"/>
    <w:pPr>
      <w:jc w:val="center"/>
    </w:pPr>
    <w:rPr>
      <w:rFonts w:ascii="Arial" w:hAnsi="Arial"/>
      <w:b/>
      <w:sz w:val="24"/>
    </w:rPr>
  </w:style>
  <w:style w:type="paragraph" w:styleId="Epgrafe">
    <w:name w:val="caption"/>
    <w:basedOn w:val="Normal"/>
    <w:next w:val="Normal"/>
    <w:qFormat/>
    <w:rsid w:val="005650AB"/>
    <w:pPr>
      <w:spacing w:before="120" w:after="200"/>
    </w:pPr>
    <w:rPr>
      <w:rFonts w:ascii="Arial" w:hAnsi="Arial"/>
      <w:b/>
    </w:rPr>
  </w:style>
  <w:style w:type="paragraph" w:customStyle="1" w:styleId="Preformatted">
    <w:name w:val="Preformatted"/>
    <w:basedOn w:val="Normal"/>
    <w:rsid w:val="00DA42F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lang w:val="es-PE"/>
    </w:rPr>
  </w:style>
  <w:style w:type="paragraph" w:styleId="Textodeglobo">
    <w:name w:val="Balloon Text"/>
    <w:basedOn w:val="Normal"/>
    <w:link w:val="TextodegloboCar"/>
    <w:rsid w:val="002B65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B655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E7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20A17-26CC-4353-BC81-37F3E02F9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5</Pages>
  <Words>780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CEINF/001-2005</vt:lpstr>
    </vt:vector>
  </TitlesOfParts>
  <Company>Ingeniería Informática PUCP</Company>
  <LinksUpToDate>false</LinksUpToDate>
  <CharactersWithSpaces>5060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CEINF/001-2005</dc:title>
  <dc:creator>ncalder</dc:creator>
  <cp:lastModifiedBy>Luffi</cp:lastModifiedBy>
  <cp:revision>41</cp:revision>
  <cp:lastPrinted>2006-11-24T18:30:00Z</cp:lastPrinted>
  <dcterms:created xsi:type="dcterms:W3CDTF">2012-08-26T04:30:00Z</dcterms:created>
  <dcterms:modified xsi:type="dcterms:W3CDTF">2013-02-22T05:49:00Z</dcterms:modified>
</cp:coreProperties>
</file>